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9295801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8F08F95" w14:textId="379D3365" w:rsidR="008C735F" w:rsidRDefault="00AF03F9">
          <w:pPr>
            <w:ind w:left="5664" w:firstLine="708"/>
            <w:pPrChange w:id="2" w:author="Barría Díaz, Renato Fabián" w:date="2022-11-15T13:52:00Z">
              <w:pPr/>
            </w:pPrChange>
          </w:pPr>
          <w:ins w:id="3" w:author="Esquivias Carvajal, Diego Andres" w:date="2022-11-14T20:00:00Z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6093B1C" wp14:editId="3C7B7FF8">
                  <wp:simplePos x="0" y="0"/>
                  <wp:positionH relativeFrom="margin">
                    <wp:posOffset>-312420</wp:posOffset>
                  </wp:positionH>
                  <wp:positionV relativeFrom="paragraph">
                    <wp:posOffset>-635</wp:posOffset>
                  </wp:positionV>
                  <wp:extent cx="1817520" cy="797442"/>
                  <wp:effectExtent l="0" t="0" r="0" b="3175"/>
                  <wp:wrapNone/>
                  <wp:docPr id="7" name="Imagen 7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Diagrama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520" cy="797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ins>
          <w:ins w:id="4" w:author="Barría Díaz, Renato Fabián" w:date="2022-11-15T13:52:00Z">
            <w:r>
              <w:rPr>
                <w:noProof/>
              </w:rPr>
              <w:drawing>
                <wp:inline distT="0" distB="0" distL="0" distR="0" wp14:anchorId="54A031A5" wp14:editId="5FD4D7CD">
                  <wp:extent cx="2064283" cy="852170"/>
                  <wp:effectExtent l="0" t="0" r="0" b="5080"/>
                  <wp:docPr id="4" name="Imagen 4" descr="Noticias #UNAP - UNAP a disposición de la comunidad y autoridades para  combatir el COVID-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oticias #UNAP - UNAP a disposición de la comunidad y autoridades para  combatir el COVID-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8378" cy="878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  <w:ins w:id="5" w:author="Esquivias Carvajal, Diego Andres" w:date="2022-11-14T19:55:00Z">
            <w:del w:id="6" w:author="Barría Díaz, Renato Fabián" w:date="2022-11-15T13:26:00Z">
              <w:r w:rsidDel="005473A2">
                <w:rPr>
                  <w:rFonts w:ascii="Galliard BT" w:hAnsi="Galliard BT"/>
                  <w:b/>
                  <w:bCs/>
                  <w:noProof/>
                  <w:color w:val="000000"/>
                  <w:sz w:val="28"/>
                  <w:szCs w:val="28"/>
                  <w:bdr w:val="none" w:sz="0" w:space="0" w:color="auto" w:frame="1"/>
                </w:rPr>
                <w:drawing>
                  <wp:anchor distT="0" distB="0" distL="114300" distR="114300" simplePos="0" relativeHeight="251660288" behindDoc="0" locked="0" layoutInCell="1" allowOverlap="1" wp14:anchorId="29F35161" wp14:editId="4990A9E7">
                    <wp:simplePos x="0" y="0"/>
                    <wp:positionH relativeFrom="margin">
                      <wp:posOffset>1960245</wp:posOffset>
                    </wp:positionH>
                    <wp:positionV relativeFrom="paragraph">
                      <wp:posOffset>-1296034</wp:posOffset>
                    </wp:positionV>
                    <wp:extent cx="1615440" cy="236220"/>
                    <wp:effectExtent l="0" t="0" r="3810" b="0"/>
                    <wp:wrapNone/>
                    <wp:docPr id="9" name="Imagen 9" descr="Logotipo&#10;&#10;Descripción generada automáticament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" name="Imagen 9" descr="Logotipo&#10;&#10;Descripción generada automáticament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15679" cy="236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del>
          </w:ins>
        </w:p>
        <w:p w14:paraId="19BACA53" w14:textId="41D300B0" w:rsidR="008C735F" w:rsidRDefault="00AF03F9">
          <w:pPr>
            <w:tabs>
              <w:tab w:val="left" w:pos="5023"/>
            </w:tabs>
            <w:pPrChange w:id="7" w:author="Esquivias Carvajal, Diego Andres" w:date="2022-11-14T19:54:00Z">
              <w:pPr/>
            </w:pPrChange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C1126E" wp14:editId="40D055DC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3268980</wp:posOffset>
                    </wp:positionV>
                    <wp:extent cx="6857365" cy="6311265"/>
                    <wp:effectExtent l="0" t="0" r="635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7365" cy="6311265"/>
                              <a:chOff x="0" y="3223483"/>
                              <a:chExt cx="6858000" cy="5900044"/>
                            </a:xfrm>
                          </wpg:grpSpPr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263515"/>
                                <a:ext cx="6858000" cy="48600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CF094E" w14:textId="77777777" w:rsidR="00162653" w:rsidRDefault="00162653">
                                  <w:pPr>
                                    <w:pStyle w:val="Sinespaciado"/>
                                    <w:spacing w:before="120"/>
                                    <w:ind w:left="708" w:firstLine="708"/>
                                    <w:rPr>
                                      <w:ins w:id="8" w:author="Barría Díaz, Renato Fabián" w:date="2022-11-15T13:23:00Z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pPrChange w:id="9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right"/>
                                      </w:pPr>
                                    </w:pPrChange>
                                  </w:pPr>
                                  <w:ins w:id="10" w:author="Barría Díaz, Renato Fabián" w:date="2022-11-15T13:22:00Z">
                                    <w:r w:rsidRPr="00162653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11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t>Integrantes</w:t>
                                    </w:r>
                                  </w:ins>
                                  <w:ins w:id="12" w:author="Barría Díaz, Renato Fabián" w:date="2022-11-15T13:23:00Z"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</w:ins>
                                </w:p>
                                <w:p w14:paraId="13A275E4" w14:textId="64664D07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13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14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r w:rsidRPr="001626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15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t>Renato Fabian Barria Diaz</w:t>
                                  </w:r>
                                </w:p>
                                <w:p w14:paraId="3749EACA" w14:textId="41175400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16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17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r w:rsidRPr="001626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18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t>Mauricio Alejandro Muñoz Ortiz</w:t>
                                  </w:r>
                                </w:p>
                                <w:p w14:paraId="65D9EAE9" w14:textId="26688E16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19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20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r w:rsidRPr="001626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21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t>Diego Andrés Esquivias Carvajal</w:t>
                                  </w:r>
                                </w:p>
                                <w:p w14:paraId="28DC2346" w14:textId="01DBFC80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22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23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r w:rsidRPr="001626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24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t xml:space="preserve">Nicolas </w:t>
                                  </w:r>
                                  <w:del w:id="25" w:author="Villarroel Núñez, Nicolás Cristóbal" w:date="2022-11-14T21:59:00Z">
                                    <w:r w:rsidRPr="00162653" w:rsidDel="000470E6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26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delText>Cristobal</w:delText>
                                    </w:r>
                                  </w:del>
                                  <w:ins w:id="27" w:author="Villarroel Núñez, Nicolás Cristóbal" w:date="2022-11-14T21:59:00Z">
                                    <w:r w:rsidR="000470E6" w:rsidRPr="00162653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28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t>Cristóbal</w:t>
                                    </w:r>
                                  </w:ins>
                                  <w:r w:rsidRPr="001626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29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t xml:space="preserve"> Villarroel </w:t>
                                  </w:r>
                                  <w:del w:id="30" w:author="Villarroel Núñez, Nicolás Cristóbal" w:date="2022-11-14T21:59:00Z">
                                    <w:r w:rsidRPr="00162653" w:rsidDel="000470E6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31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delText>Nuñez</w:delText>
                                    </w:r>
                                  </w:del>
                                  <w:ins w:id="32" w:author="Villarroel Núñez, Nicolás Cristóbal" w:date="2022-11-14T21:59:00Z">
                                    <w:r w:rsidR="000470E6" w:rsidRPr="00162653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33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t>Núñez</w:t>
                                    </w:r>
                                  </w:ins>
                                </w:p>
                                <w:p w14:paraId="56455F51" w14:textId="07B6FBF4" w:rsidR="008C735F" w:rsidDel="00030A11" w:rsidRDefault="00162653" w:rsidP="00030A11">
                                  <w:pPr>
                                    <w:pStyle w:val="Sinespaciado"/>
                                    <w:spacing w:before="120"/>
                                    <w:ind w:left="708" w:firstLine="708"/>
                                    <w:rPr>
                                      <w:del w:id="34" w:author="Barría Díaz, Renato Fabián" w:date="2022-11-15T13:25:00Z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ins w:id="35" w:author="Barría Díaz, Renato Fabián" w:date="2022-11-15T13:25:00Z"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Profesor</w:t>
                                    </w:r>
                                  </w:ins>
                                  <w:ins w:id="36" w:author="Barría Díaz, Renato Fabián" w:date="2022-11-15T13:50:00Z">
                                    <w:r w:rsidR="00030A11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</w:ins>
                                </w:p>
                                <w:p w14:paraId="11EC834E" w14:textId="5F9FCAEE" w:rsidR="00030A11" w:rsidRPr="00162653" w:rsidRDefault="00030A11">
                                  <w:pPr>
                                    <w:pStyle w:val="Sinespaciado"/>
                                    <w:spacing w:before="120"/>
                                    <w:ind w:left="708" w:firstLine="708"/>
                                    <w:rPr>
                                      <w:ins w:id="37" w:author="Barría Díaz, Renato Fabián" w:date="2022-11-15T13:50:00Z"/>
                                      <w:color w:val="FFFFFF" w:themeColor="background1"/>
                                      <w:sz w:val="24"/>
                                      <w:szCs w:val="24"/>
                                      <w:rPrChange w:id="38" w:author="Barría Díaz, Renato Fabián" w:date="2022-11-15T13:22:00Z">
                                        <w:rPr>
                                          <w:ins w:id="39" w:author="Barría Díaz, Renato Fabián" w:date="2022-11-15T13:50:00Z"/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40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</w:p>
                                <w:p w14:paraId="5A915E54" w14:textId="27563919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41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42" w:author="Barría Díaz, Renato Fabián" w:date="2022-11-15T13:50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r w:rsidRPr="00162653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43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t>Esteban Miranda Escobar</w:t>
                                  </w:r>
                                </w:p>
                                <w:p w14:paraId="31D92A7B" w14:textId="733F8593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44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45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</w:p>
                                <w:p w14:paraId="30D4C511" w14:textId="7D77D6FC" w:rsidR="008C735F" w:rsidRPr="00162653" w:rsidRDefault="008C735F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rPrChange w:id="46" w:author="Barría Díaz, Renato Fabián" w:date="2022-11-15T13:22:00Z">
                                        <w:rPr>
                                          <w:color w:val="FFFFFF" w:themeColor="background1"/>
                                        </w:rPr>
                                      </w:rPrChange>
                                    </w:rPr>
                                    <w:pPrChange w:id="47" w:author="Barría Díaz, Renato Fabián" w:date="2022-11-15T13:49:00Z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</w:pPr>
                                    </w:pPrChange>
                                  </w:pPr>
                                  <w:del w:id="48" w:author="Barría Díaz, Renato Fabián" w:date="2022-11-15T13:28:00Z">
                                    <w:r w:rsidRPr="00162653" w:rsidDel="005473A2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49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delText xml:space="preserve">Ingeniería Civil en Informática y </w:delText>
                                    </w:r>
                                    <w:r w:rsidR="00BD7BDF" w:rsidRPr="00162653" w:rsidDel="005473A2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PrChange w:id="50" w:author="Barría Díaz, Renato Fabián" w:date="2022-11-15T13:22:00Z">
                                          <w:rPr>
                                            <w:color w:val="FFFFFF" w:themeColor="background1"/>
                                          </w:rPr>
                                        </w:rPrChange>
                                      </w:rPr>
                                      <w:delText>computación</w:delText>
                                    </w:r>
                                  </w:del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175276" y="3223483"/>
                                <a:ext cx="6378531" cy="10684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CF39689" w14:textId="509E044E" w:rsidR="008C735F" w:rsidRPr="00167B27" w:rsidRDefault="000A7C8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Cs/>
                                          <w:color w:val="000000" w:themeColor="text1"/>
                                          <w:sz w:val="44"/>
                                          <w:szCs w:val="4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:rPrChange w:id="51" w:author="Barría Díaz, Renato Fabián" w:date="2022-11-15T13:45:00Z">
                                            <w:rPr>
                                              <w:rFonts w:asciiTheme="majorHAnsi" w:eastAsiaTheme="majorEastAsia" w:hAnsiTheme="majorHAnsi" w:cstheme="majorBidi"/>
                                              <w:caps/>
                                              <w:color w:val="4472C4" w:themeColor="accent1"/>
                                              <w:sz w:val="72"/>
                                              <w:szCs w:val="72"/>
                                            </w:rPr>
                                          </w:rPrChange>
                                        </w:rPr>
                                      </w:pPr>
                                      <w:del w:id="52" w:author="Esquivias Carvajal, Diego Andres" w:date="2022-11-14T19:58:00Z">
                                        <w:r w:rsidRPr="00167B27" w:rsidDel="000A7C8F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4472C4" w:themeColor="accent1"/>
                                            <w:sz w:val="44"/>
                                            <w:szCs w:val="44"/>
                                            <w:rPrChange w:id="53" w:author="Barría Díaz, Renato Fabián" w:date="2022-11-15T13:45:00Z">
                                              <w:rPr>
                                                <w:rFonts w:asciiTheme="majorHAnsi" w:eastAsiaTheme="majorEastAsia" w:hAnsiTheme="majorHAnsi" w:cstheme="majorBidi"/>
                                                <w:caps/>
                                                <w:color w:val="4472C4" w:themeColor="accent1"/>
                                                <w:sz w:val="72"/>
                                                <w:szCs w:val="72"/>
                                              </w:rPr>
                                            </w:rPrChange>
                                          </w:rPr>
                                          <w:delText>Taller n°1</w:delText>
                                        </w:r>
                                      </w:del>
                                      <w:ins w:id="54" w:author="Esquivias Carvajal, Diego Andres" w:date="2022-11-14T19:59:00Z">
                                        <w:r w:rsidRPr="00167B27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4472C4" w:themeColor="accent1"/>
                                            <w:sz w:val="44"/>
                                            <w:szCs w:val="44"/>
                                            <w:rPrChange w:id="55" w:author="Barría Díaz, Renato Fabián" w:date="2022-11-15T13:45:00Z">
                                              <w:rPr>
                                                <w:rFonts w:asciiTheme="majorHAnsi" w:eastAsiaTheme="majorEastAsia" w:hAnsiTheme="majorHAnsi" w:cstheme="majorBidi"/>
                                                <w:caps/>
                                                <w:color w:val="4472C4" w:themeColor="accent1"/>
                                                <w:sz w:val="72"/>
                                                <w:szCs w:val="72"/>
                                              </w:rPr>
                                            </w:rPrChange>
                                          </w:rPr>
                                          <w:t>PROYECTO N°1 FUNDAMENTOS DE LENGUAJE DE PROGRAMACI</w:t>
                                        </w:r>
                                      </w:ins>
                                      <w:ins w:id="56" w:author="Esquivias Carvajal, Diego Andres" w:date="2022-11-14T20:01:00Z">
                                        <w:r w:rsidRPr="00167B27">
                                          <w:rPr>
                                            <w:rFonts w:asciiTheme="majorHAnsi" w:eastAsiaTheme="majorEastAsia" w:hAnsiTheme="majorHAnsi" w:cstheme="majorBidi"/>
                                            <w:b/>
                                            <w:bCs/>
                                            <w:caps/>
                                            <w:color w:val="4472C4" w:themeColor="accent1"/>
                                            <w:sz w:val="44"/>
                                            <w:szCs w:val="44"/>
                                            <w:rPrChange w:id="57" w:author="Barría Díaz, Renato Fabián" w:date="2022-11-15T13:45:00Z">
                                              <w:rPr>
                                                <w:rFonts w:asciiTheme="majorHAnsi" w:eastAsiaTheme="majorEastAsia" w:hAnsiTheme="majorHAnsi" w:cstheme="majorBidi"/>
                                                <w:b/>
                                                <w:bCs/>
                                                <w:caps/>
                                                <w:color w:val="4472C4" w:themeColor="accent1"/>
                                                <w:sz w:val="48"/>
                                                <w:szCs w:val="48"/>
                                              </w:rPr>
                                            </w:rPrChange>
                                          </w:rPr>
                                          <w:t>Ó</w:t>
                                        </w:r>
                                      </w:ins>
                                      <w:ins w:id="58" w:author="Esquivias Carvajal, Diego Andres" w:date="2022-11-14T19:59:00Z">
                                        <w:r w:rsidRPr="00167B27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4472C4" w:themeColor="accent1"/>
                                            <w:sz w:val="44"/>
                                            <w:szCs w:val="44"/>
                                            <w:rPrChange w:id="59" w:author="Barría Díaz, Renato Fabián" w:date="2022-11-15T13:45:00Z">
                                              <w:rPr>
                                                <w:rFonts w:asciiTheme="majorHAnsi" w:eastAsiaTheme="majorEastAsia" w:hAnsiTheme="majorHAnsi" w:cstheme="majorBidi"/>
                                                <w:caps/>
                                                <w:color w:val="4472C4" w:themeColor="accent1"/>
                                                <w:sz w:val="72"/>
                                                <w:szCs w:val="72"/>
                                              </w:rPr>
                                            </w:rPrChange>
                                          </w:rPr>
                                          <w:t>N</w:t>
                                        </w:r>
                                      </w:ins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FC1126E" id="Grupo 193" o:spid="_x0000_s1026" style="position:absolute;margin-left:36pt;margin-top:257.4pt;width:539.95pt;height:496.95pt;z-index:-251657216;mso-position-horizontal-relative:page;mso-position-vertical-relative:page" coordorigin=",32234" coordsize="68580,5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">
                    <v:rect id="Rectángulo 195" o:spid="_x0000_s1027" style="position:absolute;top:42635;width:68580;height:486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7CF094E" w14:textId="77777777" w:rsidR="00162653" w:rsidRDefault="00162653">
                            <w:pPr>
                              <w:pStyle w:val="Sinespaciado"/>
                              <w:spacing w:before="120"/>
                              <w:ind w:left="708" w:firstLine="708"/>
                              <w:rPr>
                                <w:ins w:id="60" w:author="Barría Díaz, Renato Fabián" w:date="2022-11-15T13:23:00Z"/>
                                <w:color w:val="FFFFFF" w:themeColor="background1"/>
                                <w:sz w:val="24"/>
                                <w:szCs w:val="24"/>
                              </w:rPr>
                              <w:pPrChange w:id="61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right"/>
                                </w:pPr>
                              </w:pPrChange>
                            </w:pPr>
                            <w:ins w:id="62" w:author="Barría Díaz, Renato Fabián" w:date="2022-11-15T13:22:00Z">
                              <w:r w:rsidRPr="00162653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63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t>Integrantes</w:t>
                              </w:r>
                            </w:ins>
                            <w:ins w:id="64" w:author="Barría Díaz, Renato Fabián" w:date="2022-11-15T13:23:00Z"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:</w:t>
                              </w:r>
                            </w:ins>
                          </w:p>
                          <w:p w14:paraId="13A275E4" w14:textId="64664D07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65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66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  <w:r w:rsidRPr="00162653"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67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t>Renato Fabian Barria Diaz</w:t>
                            </w:r>
                          </w:p>
                          <w:p w14:paraId="3749EACA" w14:textId="41175400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68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69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  <w:r w:rsidRPr="00162653"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70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t>Mauricio Alejandro Muñoz Ortiz</w:t>
                            </w:r>
                          </w:p>
                          <w:p w14:paraId="65D9EAE9" w14:textId="26688E16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71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72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  <w:r w:rsidRPr="00162653"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73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t>Diego Andrés Esquivias Carvajal</w:t>
                            </w:r>
                          </w:p>
                          <w:p w14:paraId="28DC2346" w14:textId="01DBFC80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74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75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  <w:r w:rsidRPr="00162653"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76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t xml:space="preserve">Nicolas </w:t>
                            </w:r>
                            <w:del w:id="77" w:author="Villarroel Núñez, Nicolás Cristóbal" w:date="2022-11-14T21:59:00Z">
                              <w:r w:rsidRPr="00162653" w:rsidDel="000470E6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78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delText>Cristobal</w:delText>
                              </w:r>
                            </w:del>
                            <w:ins w:id="79" w:author="Villarroel Núñez, Nicolás Cristóbal" w:date="2022-11-14T21:59:00Z">
                              <w:r w:rsidR="000470E6" w:rsidRPr="00162653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80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t>Cristóbal</w:t>
                              </w:r>
                            </w:ins>
                            <w:r w:rsidRPr="00162653"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81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t xml:space="preserve"> Villarroel </w:t>
                            </w:r>
                            <w:del w:id="82" w:author="Villarroel Núñez, Nicolás Cristóbal" w:date="2022-11-14T21:59:00Z">
                              <w:r w:rsidRPr="00162653" w:rsidDel="000470E6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83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delText>Nuñez</w:delText>
                              </w:r>
                            </w:del>
                            <w:ins w:id="84" w:author="Villarroel Núñez, Nicolás Cristóbal" w:date="2022-11-14T21:59:00Z">
                              <w:r w:rsidR="000470E6" w:rsidRPr="00162653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85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t>Núñez</w:t>
                              </w:r>
                            </w:ins>
                          </w:p>
                          <w:p w14:paraId="56455F51" w14:textId="07B6FBF4" w:rsidR="008C735F" w:rsidDel="00030A11" w:rsidRDefault="00162653" w:rsidP="00030A11">
                            <w:pPr>
                              <w:pStyle w:val="Sinespaciado"/>
                              <w:spacing w:before="120"/>
                              <w:ind w:left="708" w:firstLine="708"/>
                              <w:rPr>
                                <w:del w:id="86" w:author="Barría Díaz, Renato Fabián" w:date="2022-11-15T13:25:00Z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ins w:id="87" w:author="Barría Díaz, Renato Fabián" w:date="2022-11-15T13:25:00Z"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Profesor</w:t>
                              </w:r>
                            </w:ins>
                            <w:ins w:id="88" w:author="Barría Díaz, Renato Fabián" w:date="2022-11-15T13:50:00Z">
                              <w:r w:rsidR="00030A11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:</w:t>
                              </w:r>
                            </w:ins>
                          </w:p>
                          <w:p w14:paraId="11EC834E" w14:textId="5F9FCAEE" w:rsidR="00030A11" w:rsidRPr="00162653" w:rsidRDefault="00030A11">
                            <w:pPr>
                              <w:pStyle w:val="Sinespaciado"/>
                              <w:spacing w:before="120"/>
                              <w:ind w:left="708" w:firstLine="708"/>
                              <w:rPr>
                                <w:ins w:id="89" w:author="Barría Díaz, Renato Fabián" w:date="2022-11-15T13:50:00Z"/>
                                <w:color w:val="FFFFFF" w:themeColor="background1"/>
                                <w:sz w:val="24"/>
                                <w:szCs w:val="24"/>
                                <w:rPrChange w:id="90" w:author="Barría Díaz, Renato Fabián" w:date="2022-11-15T13:22:00Z">
                                  <w:rPr>
                                    <w:ins w:id="91" w:author="Barría Díaz, Renato Fabián" w:date="2022-11-15T13:50:00Z"/>
                                    <w:color w:val="FFFFFF" w:themeColor="background1"/>
                                  </w:rPr>
                                </w:rPrChange>
                              </w:rPr>
                              <w:pPrChange w:id="92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</w:p>
                          <w:p w14:paraId="5A915E54" w14:textId="27563919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93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94" w:author="Barría Díaz, Renato Fabián" w:date="2022-11-15T13:50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  <w:r w:rsidRPr="00162653"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95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t>Esteban Miranda Escobar</w:t>
                            </w:r>
                          </w:p>
                          <w:p w14:paraId="31D92A7B" w14:textId="733F8593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96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97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</w:p>
                          <w:p w14:paraId="30D4C511" w14:textId="7D77D6FC" w:rsidR="008C735F" w:rsidRPr="00162653" w:rsidRDefault="008C735F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24"/>
                                <w:szCs w:val="24"/>
                                <w:rPrChange w:id="98" w:author="Barría Díaz, Renato Fabián" w:date="2022-11-15T13:22:00Z">
                                  <w:rPr>
                                    <w:color w:val="FFFFFF" w:themeColor="background1"/>
                                  </w:rPr>
                                </w:rPrChange>
                              </w:rPr>
                              <w:pPrChange w:id="99" w:author="Barría Díaz, Renato Fabián" w:date="2022-11-15T13:49:00Z">
                                <w:pPr>
                                  <w:pStyle w:val="Sinespaciado"/>
                                  <w:spacing w:before="120"/>
                                  <w:jc w:val="center"/>
                                </w:pPr>
                              </w:pPrChange>
                            </w:pPr>
                            <w:del w:id="100" w:author="Barría Díaz, Renato Fabián" w:date="2022-11-15T13:28:00Z">
                              <w:r w:rsidRPr="00162653" w:rsidDel="005473A2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101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delText xml:space="preserve">Ingeniería Civil en Informática y </w:delText>
                              </w:r>
                              <w:r w:rsidR="00BD7BDF" w:rsidRPr="00162653" w:rsidDel="005473A2">
                                <w:rPr>
                                  <w:color w:val="FFFFFF" w:themeColor="background1"/>
                                  <w:sz w:val="24"/>
                                  <w:szCs w:val="24"/>
                                  <w:rPrChange w:id="102" w:author="Barría Díaz, Renato Fabián" w:date="2022-11-15T13:22:00Z">
                                    <w:rPr>
                                      <w:color w:val="FFFFFF" w:themeColor="background1"/>
                                    </w:rPr>
                                  </w:rPrChange>
                                </w:rPr>
                                <w:delText>computación</w:delText>
                              </w:r>
                            </w:del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8" type="#_x0000_t202" style="position:absolute;left:1752;top:32234;width:63786;height:10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CF39689" w14:textId="509E044E" w:rsidR="008C735F" w:rsidRPr="00167B27" w:rsidRDefault="000A7C8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:rPrChange w:id="103" w:author="Barría Díaz, Renato Fabián" w:date="2022-11-15T13:45:00Z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rPrChange>
                                  </w:rPr>
                                </w:pPr>
                                <w:del w:id="104" w:author="Esquivias Carvajal, Diego Andres" w:date="2022-11-14T19:58:00Z">
                                  <w:r w:rsidRPr="00167B27" w:rsidDel="000A7C8F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  <w:rPrChange w:id="105" w:author="Barría Díaz, Renato Fabián" w:date="2022-11-15T13:45:00Z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rPrChange>
                                    </w:rPr>
                                    <w:delText>Taller n°1</w:delText>
                                  </w:r>
                                </w:del>
                                <w:ins w:id="106" w:author="Esquivias Carvajal, Diego Andres" w:date="2022-11-14T19:59:00Z">
                                  <w:r w:rsidRPr="00167B27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  <w:rPrChange w:id="107" w:author="Barría Díaz, Renato Fabián" w:date="2022-11-15T13:45:00Z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rPrChange>
                                    </w:rPr>
                                    <w:t>PROYECTO N°1 FUNDAMENTOS DE LENGUAJE DE PROGRAMACI</w:t>
                                  </w:r>
                                </w:ins>
                                <w:ins w:id="108" w:author="Esquivias Carvajal, Diego Andres" w:date="2022-11-14T20:01:00Z">
                                  <w:r w:rsidRPr="00167B27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  <w:rPrChange w:id="109" w:author="Barría Díaz, Renato Fabián" w:date="2022-11-15T13:45:00Z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48"/>
                                          <w:szCs w:val="48"/>
                                        </w:rPr>
                                      </w:rPrChange>
                                    </w:rPr>
                                    <w:t>Ó</w:t>
                                  </w:r>
                                </w:ins>
                                <w:ins w:id="110" w:author="Esquivias Carvajal, Diego Andres" w:date="2022-11-14T19:59:00Z">
                                  <w:r w:rsidRPr="00167B27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  <w:rPrChange w:id="111" w:author="Barría Díaz, Renato Fabián" w:date="2022-11-15T13:45:00Z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rPrChange>
                                    </w:rPr>
                                    <w:t>N</w:t>
                                  </w:r>
                                </w:ins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ins w:id="112" w:author="Esquivias Carvajal, Diego Andres" w:date="2022-11-14T20:00:00Z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E884A0C" wp14:editId="56CE3B93">
                  <wp:simplePos x="0" y="0"/>
                  <wp:positionH relativeFrom="margin">
                    <wp:posOffset>1868805</wp:posOffset>
                  </wp:positionH>
                  <wp:positionV relativeFrom="paragraph">
                    <wp:posOffset>596265</wp:posOffset>
                  </wp:positionV>
                  <wp:extent cx="2048400" cy="867600"/>
                  <wp:effectExtent l="0" t="0" r="9525" b="8890"/>
                  <wp:wrapNone/>
                  <wp:docPr id="10" name="Imagen 10" descr="png_fia_un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ng_fia_un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400" cy="8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ins>
          <w:r w:rsidR="008C735F">
            <w:br w:type="page"/>
          </w:r>
          <w:ins w:id="113" w:author="Esquivias Carvajal, Diego Andres" w:date="2022-11-14T19:54:00Z">
            <w:r w:rsidR="00203196">
              <w:lastRenderedPageBreak/>
              <w:tab/>
            </w:r>
          </w:ins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MX" w:eastAsia="en-US"/>
            </w:rPr>
            <w:id w:val="2793086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DF090DC" w14:textId="181C3634" w:rsidR="008C735F" w:rsidRDefault="008C735F">
              <w:pPr>
                <w:pStyle w:val="TtuloTDC"/>
              </w:pPr>
              <w:del w:id="114" w:author="Barría Díaz, Renato Fabián" w:date="2022-11-15T12:51:00Z">
                <w:r w:rsidDel="0030495E">
                  <w:rPr>
                    <w:lang w:val="es-MX"/>
                  </w:rPr>
                  <w:delText>Contenido</w:delText>
                </w:r>
              </w:del>
              <w:ins w:id="115" w:author="Barría Díaz, Renato Fabián" w:date="2022-11-15T12:51:00Z">
                <w:r w:rsidR="0030495E">
                  <w:rPr>
                    <w:lang w:val="es-MX"/>
                  </w:rPr>
                  <w:t>ÍNDICE</w:t>
                </w:r>
              </w:ins>
            </w:p>
            <w:p w14:paraId="0CF84A67" w14:textId="06EC923C" w:rsidR="00FB01EF" w:rsidRDefault="008C735F">
              <w:pPr>
                <w:pStyle w:val="TDC1"/>
                <w:rPr>
                  <w:ins w:id="116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ins w:id="117" w:author="Esquivias Carvajal, Diego Andres" w:date="2022-11-16T10:57:00Z">
                <w:r w:rsidR="00FB01EF" w:rsidRPr="006200FA">
                  <w:rPr>
                    <w:rStyle w:val="Hipervnculo"/>
                    <w:noProof/>
                  </w:rPr>
                  <w:fldChar w:fldCharType="begin"/>
                </w:r>
                <w:r w:rsidR="00FB01EF"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="00FB01EF">
                  <w:rPr>
                    <w:noProof/>
                  </w:rPr>
                  <w:instrText>HYPERLINK \l "_Toc119488694"</w:instrText>
                </w:r>
                <w:r w:rsidR="00FB01EF"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="00FB01EF" w:rsidRPr="006200FA">
                  <w:rPr>
                    <w:rStyle w:val="Hipervnculo"/>
                    <w:noProof/>
                  </w:rPr>
                </w:r>
                <w:r w:rsidR="00FB01EF" w:rsidRPr="006200FA">
                  <w:rPr>
                    <w:rStyle w:val="Hipervnculo"/>
                    <w:noProof/>
                  </w:rPr>
                  <w:fldChar w:fldCharType="separate"/>
                </w:r>
                <w:r w:rsidR="00FB01EF" w:rsidRPr="006200FA">
                  <w:rPr>
                    <w:rStyle w:val="Hipervnculo"/>
                    <w:noProof/>
                  </w:rPr>
                  <w:t>Introducción</w:t>
                </w:r>
                <w:r w:rsidR="00FB01EF">
                  <w:rPr>
                    <w:noProof/>
                    <w:webHidden/>
                  </w:rPr>
                  <w:tab/>
                </w:r>
                <w:r w:rsidR="00FB01EF">
                  <w:rPr>
                    <w:noProof/>
                    <w:webHidden/>
                  </w:rPr>
                  <w:fldChar w:fldCharType="begin"/>
                </w:r>
                <w:r w:rsidR="00FB01EF">
                  <w:rPr>
                    <w:noProof/>
                    <w:webHidden/>
                  </w:rPr>
                  <w:instrText xml:space="preserve"> PAGEREF _Toc119488694 \h </w:instrText>
                </w:r>
              </w:ins>
              <w:r w:rsidR="00FB01EF">
                <w:rPr>
                  <w:noProof/>
                  <w:webHidden/>
                </w:rPr>
              </w:r>
              <w:r w:rsidR="00FB01EF">
                <w:rPr>
                  <w:noProof/>
                  <w:webHidden/>
                </w:rPr>
                <w:fldChar w:fldCharType="separate"/>
              </w:r>
              <w:ins w:id="118" w:author="Esquivias Carvajal, Diego Andres" w:date="2022-11-16T10:57:00Z">
                <w:r w:rsidR="00FB01EF">
                  <w:rPr>
                    <w:noProof/>
                    <w:webHidden/>
                  </w:rPr>
                  <w:t>2</w:t>
                </w:r>
                <w:r w:rsidR="00FB01EF">
                  <w:rPr>
                    <w:noProof/>
                    <w:webHidden/>
                  </w:rPr>
                  <w:fldChar w:fldCharType="end"/>
                </w:r>
                <w:r w:rsidR="00FB01EF"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2C4B008D" w14:textId="290D6EB7" w:rsidR="00FB01EF" w:rsidRDefault="00FB01EF">
              <w:pPr>
                <w:pStyle w:val="TDC1"/>
                <w:rPr>
                  <w:ins w:id="119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20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"_Toc119488695"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Desarrollo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_Toc119488695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21" w:author="Esquivias Carvajal, Diego Andres" w:date="2022-11-16T10:57:00Z"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5460DE5D" w14:textId="364D5F92" w:rsidR="00FB01EF" w:rsidRDefault="00FB01EF">
              <w:pPr>
                <w:pStyle w:val="TDC2"/>
                <w:tabs>
                  <w:tab w:val="right" w:leader="dot" w:pos="8828"/>
                </w:tabs>
                <w:rPr>
                  <w:ins w:id="122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23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"_Toc119488696"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Desarrollo de la Problemática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_Toc119488696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24" w:author="Esquivias Carvajal, Diego Andres" w:date="2022-11-16T10:57:00Z"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233F7805" w14:textId="521DE020" w:rsidR="00FB01EF" w:rsidRDefault="00FB01EF">
              <w:pPr>
                <w:pStyle w:val="TDC2"/>
                <w:tabs>
                  <w:tab w:val="right" w:leader="dot" w:pos="8828"/>
                </w:tabs>
                <w:rPr>
                  <w:ins w:id="125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26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"_Toc119488697"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Preguntas y contexto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_Toc119488697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27" w:author="Esquivias Carvajal, Diego Andres" w:date="2022-11-16T10:57:00Z"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54EC1050" w14:textId="48A5803C" w:rsidR="00FB01EF" w:rsidRDefault="00FB01EF">
              <w:pPr>
                <w:pStyle w:val="TDC2"/>
                <w:tabs>
                  <w:tab w:val="right" w:leader="dot" w:pos="8828"/>
                </w:tabs>
                <w:rPr>
                  <w:ins w:id="128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29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"_Toc119488698"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Preguntas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_Toc119488698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30" w:author="Esquivias Carvajal, Diego Andres" w:date="2022-11-16T10:57:00Z"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7F3AA540" w14:textId="4DBAD36B" w:rsidR="00FB01EF" w:rsidRDefault="00FB01EF">
              <w:pPr>
                <w:pStyle w:val="TDC1"/>
                <w:rPr>
                  <w:ins w:id="131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32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"_Toc119488699"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Objetivo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_Toc119488699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33" w:author="Esquivias Carvajal, Diego Andres" w:date="2022-11-16T10:57:00Z"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07E28070" w14:textId="3A0D908C" w:rsidR="00FB01EF" w:rsidRDefault="00FB01EF">
              <w:pPr>
                <w:pStyle w:val="TDC1"/>
                <w:rPr>
                  <w:ins w:id="134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35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"_Toc119488700"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Lenguajes utilizados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_Toc119488700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36" w:author="Esquivias Carvajal, Diego Andres" w:date="2022-11-16T10:57:00Z"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176609A7" w14:textId="4EE07430" w:rsidR="00FB01EF" w:rsidRDefault="00FB01EF">
              <w:pPr>
                <w:pStyle w:val="TDC2"/>
                <w:tabs>
                  <w:tab w:val="right" w:leader="dot" w:pos="8828"/>
                </w:tabs>
                <w:rPr>
                  <w:ins w:id="137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38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"_Toc119488701"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Python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_Toc119488701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39" w:author="Esquivias Carvajal, Diego Andres" w:date="2022-11-16T10:57:00Z"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408D11A7" w14:textId="051FCCB3" w:rsidR="00FB01EF" w:rsidRDefault="00FB01EF">
              <w:pPr>
                <w:pStyle w:val="TDC1"/>
                <w:rPr>
                  <w:ins w:id="140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41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"_Toc119488702"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Base de datos utilizada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_Toc119488702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42" w:author="Esquivias Carvajal, Diego Andres" w:date="2022-11-16T10:57:00Z"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7EEB002B" w14:textId="091797CF" w:rsidR="00FB01EF" w:rsidRDefault="00FB01EF">
              <w:pPr>
                <w:pStyle w:val="TDC2"/>
                <w:tabs>
                  <w:tab w:val="right" w:leader="dot" w:pos="8828"/>
                </w:tabs>
                <w:rPr>
                  <w:ins w:id="143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44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"_Toc119488703"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  <w:spacing w:val="15"/>
                  </w:rPr>
                  <w:t>MySQL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_Toc119488703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45" w:author="Esquivias Carvajal, Diego Andres" w:date="2022-11-16T10:57:00Z"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18725CEC" w14:textId="14F764E0" w:rsidR="00FB01EF" w:rsidRDefault="00FB01EF">
              <w:pPr>
                <w:pStyle w:val="TDC1"/>
                <w:rPr>
                  <w:ins w:id="146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47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"_Toc119488704"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Conclusión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_Toc119488704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48" w:author="Esquivias Carvajal, Diego Andres" w:date="2022-11-16T10:57:00Z"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76638167" w14:textId="3B1DB1D8" w:rsidR="00FB01EF" w:rsidRDefault="00FB01EF">
              <w:pPr>
                <w:pStyle w:val="TDC1"/>
                <w:rPr>
                  <w:ins w:id="149" w:author="Esquivias Carvajal, Diego Andres" w:date="2022-11-16T10:57:00Z"/>
                  <w:rFonts w:eastAsiaTheme="minorEastAsia"/>
                  <w:noProof/>
                  <w:lang w:eastAsia="es-CL"/>
                </w:rPr>
              </w:pPr>
              <w:ins w:id="150" w:author="Esquivias Carvajal, Diego Andres" w:date="2022-11-16T10:57:00Z">
                <w:r w:rsidRPr="006200FA">
                  <w:rPr>
                    <w:rStyle w:val="Hipervnculo"/>
                    <w:noProof/>
                  </w:rPr>
                  <w:fldChar w:fldCharType="begin"/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>
                  <w:rPr>
                    <w:noProof/>
                  </w:rPr>
                  <w:instrText>HYPERLINK \l "_Toc119488705"</w:instrText>
                </w:r>
                <w:r w:rsidRPr="006200FA">
                  <w:rPr>
                    <w:rStyle w:val="Hipervnculo"/>
                    <w:noProof/>
                  </w:rPr>
                  <w:instrText xml:space="preserve"> </w:instrText>
                </w:r>
                <w:r w:rsidRPr="006200FA">
                  <w:rPr>
                    <w:rStyle w:val="Hipervnculo"/>
                    <w:noProof/>
                  </w:rPr>
                </w:r>
                <w:r w:rsidRPr="006200FA">
                  <w:rPr>
                    <w:rStyle w:val="Hipervnculo"/>
                    <w:noProof/>
                  </w:rPr>
                  <w:fldChar w:fldCharType="separate"/>
                </w:r>
                <w:r w:rsidRPr="006200FA">
                  <w:rPr>
                    <w:rStyle w:val="Hipervnculo"/>
                    <w:noProof/>
                  </w:rPr>
                  <w:t>Bibliografía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_Toc119488705 \h </w:instrText>
                </w:r>
              </w:ins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ins w:id="151" w:author="Esquivias Carvajal, Diego Andres" w:date="2022-11-16T10:57:00Z"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  <w:r w:rsidRPr="006200FA">
                  <w:rPr>
                    <w:rStyle w:val="Hipervnculo"/>
                    <w:noProof/>
                  </w:rPr>
                  <w:fldChar w:fldCharType="end"/>
                </w:r>
              </w:ins>
            </w:p>
            <w:p w14:paraId="07859B5D" w14:textId="62684B0C" w:rsidR="0030495E" w:rsidDel="008F7F43" w:rsidRDefault="0030495E" w:rsidP="0030495E">
              <w:pPr>
                <w:pStyle w:val="TDC1"/>
                <w:rPr>
                  <w:ins w:id="152" w:author="Barría Díaz, Renato Fabián" w:date="2022-11-15T12:51:00Z"/>
                  <w:del w:id="153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54" w:author="Barría Díaz, Renato Fabián" w:date="2022-11-15T12:51:00Z">
                <w:del w:id="155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Introducción</w:delText>
                  </w:r>
                  <w:r w:rsidDel="008F7F43">
                    <w:rPr>
                      <w:noProof/>
                      <w:webHidden/>
                    </w:rPr>
                    <w:tab/>
                    <w:delText>2</w:delText>
                  </w:r>
                </w:del>
              </w:ins>
            </w:p>
            <w:p w14:paraId="2BA5E90C" w14:textId="0365D6FF" w:rsidR="0030495E" w:rsidDel="008F7F43" w:rsidRDefault="0030495E" w:rsidP="0030495E">
              <w:pPr>
                <w:pStyle w:val="TDC1"/>
                <w:rPr>
                  <w:ins w:id="156" w:author="Barría Díaz, Renato Fabián" w:date="2022-11-15T12:51:00Z"/>
                  <w:del w:id="157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58" w:author="Barría Díaz, Renato Fabián" w:date="2022-11-15T12:51:00Z">
                <w:del w:id="159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Desarrollo</w:delText>
                  </w:r>
                  <w:r w:rsidDel="008F7F43">
                    <w:rPr>
                      <w:noProof/>
                      <w:webHidden/>
                    </w:rPr>
                    <w:tab/>
                    <w:delText>4</w:delText>
                  </w:r>
                </w:del>
              </w:ins>
            </w:p>
            <w:p w14:paraId="16EA35EC" w14:textId="527547E7" w:rsidR="0030495E" w:rsidDel="008F7F43" w:rsidRDefault="0030495E">
              <w:pPr>
                <w:pStyle w:val="TDC2"/>
                <w:tabs>
                  <w:tab w:val="right" w:leader="dot" w:pos="8828"/>
                </w:tabs>
                <w:rPr>
                  <w:ins w:id="160" w:author="Barría Díaz, Renato Fabián" w:date="2022-11-15T12:51:00Z"/>
                  <w:del w:id="161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62" w:author="Barría Díaz, Renato Fabián" w:date="2022-11-15T12:51:00Z">
                <w:del w:id="163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Desarrollo de la Problemática</w:delText>
                  </w:r>
                  <w:r w:rsidDel="008F7F43">
                    <w:rPr>
                      <w:noProof/>
                      <w:webHidden/>
                    </w:rPr>
                    <w:tab/>
                    <w:delText>4</w:delText>
                  </w:r>
                </w:del>
              </w:ins>
            </w:p>
            <w:p w14:paraId="322359EE" w14:textId="046C4A49" w:rsidR="0030495E" w:rsidDel="008F7F43" w:rsidRDefault="0030495E">
              <w:pPr>
                <w:pStyle w:val="TDC2"/>
                <w:tabs>
                  <w:tab w:val="right" w:leader="dot" w:pos="8828"/>
                </w:tabs>
                <w:rPr>
                  <w:ins w:id="164" w:author="Barría Díaz, Renato Fabián" w:date="2022-11-15T12:51:00Z"/>
                  <w:del w:id="165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66" w:author="Barría Díaz, Renato Fabián" w:date="2022-11-15T12:51:00Z">
                <w:del w:id="167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Fundamentos de las preguntas</w:delText>
                  </w:r>
                  <w:r w:rsidDel="008F7F43">
                    <w:rPr>
                      <w:noProof/>
                      <w:webHidden/>
                    </w:rPr>
                    <w:tab/>
                    <w:delText>4</w:delText>
                  </w:r>
                </w:del>
              </w:ins>
            </w:p>
            <w:p w14:paraId="113DC5F9" w14:textId="4AADB8D3" w:rsidR="0030495E" w:rsidDel="008F7F43" w:rsidRDefault="0030495E">
              <w:pPr>
                <w:pStyle w:val="TDC2"/>
                <w:tabs>
                  <w:tab w:val="right" w:leader="dot" w:pos="8828"/>
                </w:tabs>
                <w:rPr>
                  <w:ins w:id="168" w:author="Barría Díaz, Renato Fabián" w:date="2022-11-15T12:51:00Z"/>
                  <w:del w:id="169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70" w:author="Barría Díaz, Renato Fabián" w:date="2022-11-15T12:51:00Z">
                <w:del w:id="171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Lenguajes utilizados</w:delText>
                  </w:r>
                  <w:r w:rsidDel="008F7F43">
                    <w:rPr>
                      <w:noProof/>
                      <w:webHidden/>
                    </w:rPr>
                    <w:tab/>
                    <w:delText>4</w:delText>
                  </w:r>
                </w:del>
              </w:ins>
            </w:p>
            <w:p w14:paraId="09E09204" w14:textId="6ADB9E9F" w:rsidR="0030495E" w:rsidDel="008F7F43" w:rsidRDefault="0030495E">
              <w:pPr>
                <w:pStyle w:val="TDC3"/>
                <w:rPr>
                  <w:ins w:id="172" w:author="Barría Díaz, Renato Fabián" w:date="2022-11-15T12:51:00Z"/>
                  <w:del w:id="173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74" w:author="Barría Díaz, Renato Fabián" w:date="2022-11-15T12:51:00Z">
                <w:del w:id="175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Python</w:delText>
                  </w:r>
                  <w:r w:rsidDel="008F7F43">
                    <w:rPr>
                      <w:noProof/>
                      <w:webHidden/>
                    </w:rPr>
                    <w:tab/>
                    <w:delText>4</w:delText>
                  </w:r>
                </w:del>
              </w:ins>
            </w:p>
            <w:p w14:paraId="074E4B8B" w14:textId="5F562495" w:rsidR="0030495E" w:rsidDel="008F7F43" w:rsidRDefault="0030495E">
              <w:pPr>
                <w:pStyle w:val="TDC3"/>
                <w:rPr>
                  <w:ins w:id="176" w:author="Barría Díaz, Renato Fabián" w:date="2022-11-15T12:51:00Z"/>
                  <w:del w:id="177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78" w:author="Barría Díaz, Renato Fabián" w:date="2022-11-15T12:51:00Z">
                <w:del w:id="179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Base de datos</w:delText>
                  </w:r>
                  <w:r w:rsidDel="008F7F43">
                    <w:rPr>
                      <w:noProof/>
                      <w:webHidden/>
                    </w:rPr>
                    <w:tab/>
                    <w:delText>5</w:delText>
                  </w:r>
                </w:del>
              </w:ins>
            </w:p>
            <w:p w14:paraId="61B4CDCA" w14:textId="56B1D1C7" w:rsidR="0030495E" w:rsidDel="008F7F43" w:rsidRDefault="0030495E">
              <w:pPr>
                <w:pStyle w:val="TDC3"/>
                <w:rPr>
                  <w:ins w:id="180" w:author="Barría Díaz, Renato Fabián" w:date="2022-11-15T12:51:00Z"/>
                  <w:del w:id="181" w:author="Esquivias Carvajal, Diego Andres" w:date="2022-11-15T20:49:00Z"/>
                  <w:rFonts w:eastAsiaTheme="minorEastAsia"/>
                  <w:noProof/>
                  <w:lang w:eastAsia="es-CL"/>
                </w:rPr>
                <w:pPrChange w:id="182" w:author="Barría Díaz, Renato Fabián" w:date="2022-11-15T12:53:00Z">
                  <w:pPr>
                    <w:pStyle w:val="TDC3"/>
                    <w:tabs>
                      <w:tab w:val="left" w:pos="880"/>
                    </w:tabs>
                  </w:pPr>
                </w:pPrChange>
              </w:pPr>
              <w:ins w:id="183" w:author="Barría Díaz, Renato Fabián" w:date="2022-11-15T12:51:00Z">
                <w:del w:id="184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D)</w:delText>
                  </w:r>
                  <w:r w:rsidDel="008F7F43">
                    <w:rPr>
                      <w:rFonts w:eastAsiaTheme="minorEastAsia"/>
                      <w:noProof/>
                      <w:lang w:eastAsia="es-CL"/>
                    </w:rPr>
                    <w:tab/>
                  </w:r>
                  <w:r w:rsidRPr="008F7F43" w:rsidDel="008F7F43">
                    <w:rPr>
                      <w:rStyle w:val="Hipervnculo"/>
                      <w:noProof/>
                    </w:rPr>
                    <w:delText>Mysql: Es un sistema de gestión de bases de datos relacionales (RDBMS) de código abierto es respaldado por Oracle y basado en el lenguaje de consulta estructurado (SQL).</w:delText>
                  </w:r>
                  <w:r w:rsidDel="008F7F43">
                    <w:rPr>
                      <w:noProof/>
                      <w:webHidden/>
                    </w:rPr>
                    <w:tab/>
                    <w:delText>5</w:delText>
                  </w:r>
                </w:del>
              </w:ins>
            </w:p>
            <w:p w14:paraId="7047A45C" w14:textId="105A71C6" w:rsidR="0030495E" w:rsidDel="008F7F43" w:rsidRDefault="0030495E" w:rsidP="0030495E">
              <w:pPr>
                <w:pStyle w:val="TDC1"/>
                <w:rPr>
                  <w:ins w:id="185" w:author="Barría Díaz, Renato Fabián" w:date="2022-11-15T12:51:00Z"/>
                  <w:del w:id="186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87" w:author="Barría Díaz, Renato Fabián" w:date="2022-11-15T12:51:00Z">
                <w:del w:id="188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Conclusión</w:delText>
                  </w:r>
                  <w:r w:rsidDel="008F7F43">
                    <w:rPr>
                      <w:noProof/>
                      <w:webHidden/>
                    </w:rPr>
                    <w:tab/>
                    <w:delText>6</w:delText>
                  </w:r>
                </w:del>
              </w:ins>
            </w:p>
            <w:p w14:paraId="07793F6F" w14:textId="2F9DD93B" w:rsidR="0030495E" w:rsidDel="008F7F43" w:rsidRDefault="0030495E" w:rsidP="0030495E">
              <w:pPr>
                <w:pStyle w:val="TDC1"/>
                <w:rPr>
                  <w:ins w:id="189" w:author="Barría Díaz, Renato Fabián" w:date="2022-11-15T12:51:00Z"/>
                  <w:del w:id="190" w:author="Esquivias Carvajal, Diego Andres" w:date="2022-11-15T20:49:00Z"/>
                  <w:rFonts w:eastAsiaTheme="minorEastAsia"/>
                  <w:noProof/>
                  <w:lang w:eastAsia="es-CL"/>
                </w:rPr>
              </w:pPr>
              <w:ins w:id="191" w:author="Barría Díaz, Renato Fabián" w:date="2022-11-15T12:51:00Z">
                <w:del w:id="192" w:author="Esquivias Carvajal, Diego Andres" w:date="2022-11-15T20:49:00Z">
                  <w:r w:rsidRPr="008F7F43" w:rsidDel="008F7F43">
                    <w:rPr>
                      <w:rStyle w:val="Hipervnculo"/>
                      <w:noProof/>
                    </w:rPr>
                    <w:delText>Bibliografía</w:delText>
                  </w:r>
                  <w:r w:rsidDel="008F7F43">
                    <w:rPr>
                      <w:noProof/>
                      <w:webHidden/>
                    </w:rPr>
                    <w:tab/>
                    <w:delText>7</w:delText>
                  </w:r>
                </w:del>
              </w:ins>
            </w:p>
            <w:p w14:paraId="5F386CAD" w14:textId="5FFE6398" w:rsidR="008C735F" w:rsidDel="008F7F43" w:rsidRDefault="008C735F" w:rsidP="0030495E">
              <w:pPr>
                <w:pStyle w:val="TDC1"/>
                <w:rPr>
                  <w:del w:id="193" w:author="Esquivias Carvajal, Diego Andres" w:date="2022-11-15T20:49:00Z"/>
                  <w:noProof/>
                </w:rPr>
              </w:pPr>
              <w:del w:id="194" w:author="Esquivias Carvajal, Diego Andres" w:date="2022-11-15T20:49:00Z">
                <w:r w:rsidRPr="00203196" w:rsidDel="008F7F43">
                  <w:rPr>
                    <w:rPrChange w:id="195" w:author="Esquivias Carvajal, Diego Andres" w:date="2022-11-14T19:48:00Z">
                      <w:rPr>
                        <w:rStyle w:val="Hipervnculo"/>
                        <w:noProof/>
                      </w:rPr>
                    </w:rPrChange>
                  </w:rPr>
                  <w:delText>Introduccion</w:delText>
                </w:r>
                <w:r w:rsidDel="008F7F43">
                  <w:rPr>
                    <w:noProof/>
                    <w:webHidden/>
                  </w:rPr>
                  <w:tab/>
                  <w:delText>2</w:delText>
                </w:r>
              </w:del>
            </w:p>
            <w:p w14:paraId="12AE224F" w14:textId="71834855" w:rsidR="008C735F" w:rsidDel="008F7F43" w:rsidRDefault="008C735F" w:rsidP="0030495E">
              <w:pPr>
                <w:pStyle w:val="TDC1"/>
                <w:rPr>
                  <w:del w:id="196" w:author="Esquivias Carvajal, Diego Andres" w:date="2022-11-15T20:49:00Z"/>
                  <w:noProof/>
                </w:rPr>
              </w:pPr>
              <w:del w:id="197" w:author="Esquivias Carvajal, Diego Andres" w:date="2022-11-15T20:49:00Z">
                <w:r w:rsidRPr="00203196" w:rsidDel="008F7F43">
                  <w:rPr>
                    <w:rPrChange w:id="198" w:author="Esquivias Carvajal, Diego Andres" w:date="2022-11-14T19:48:00Z">
                      <w:rPr>
                        <w:rStyle w:val="Hipervnculo"/>
                        <w:noProof/>
                      </w:rPr>
                    </w:rPrChange>
                  </w:rPr>
                  <w:delText>Desarrollo</w:delText>
                </w:r>
                <w:r w:rsidDel="008F7F43">
                  <w:rPr>
                    <w:noProof/>
                    <w:webHidden/>
                  </w:rPr>
                  <w:tab/>
                  <w:delText>3</w:delText>
                </w:r>
              </w:del>
            </w:p>
            <w:p w14:paraId="3D66F509" w14:textId="2A8343B1" w:rsidR="008C735F" w:rsidDel="008F7F43" w:rsidRDefault="008C735F" w:rsidP="0030495E">
              <w:pPr>
                <w:pStyle w:val="TDC1"/>
                <w:rPr>
                  <w:del w:id="199" w:author="Esquivias Carvajal, Diego Andres" w:date="2022-11-15T20:49:00Z"/>
                  <w:noProof/>
                </w:rPr>
              </w:pPr>
              <w:del w:id="200" w:author="Esquivias Carvajal, Diego Andres" w:date="2022-11-15T20:49:00Z">
                <w:r w:rsidRPr="00203196" w:rsidDel="008F7F43">
                  <w:rPr>
                    <w:rPrChange w:id="201" w:author="Esquivias Carvajal, Diego Andres" w:date="2022-11-14T19:48:00Z">
                      <w:rPr>
                        <w:rStyle w:val="Hipervnculo"/>
                        <w:noProof/>
                      </w:rPr>
                    </w:rPrChange>
                  </w:rPr>
                  <w:delText>Conclusion</w:delText>
                </w:r>
                <w:r w:rsidDel="008F7F43">
                  <w:rPr>
                    <w:noProof/>
                    <w:webHidden/>
                  </w:rPr>
                  <w:tab/>
                  <w:delText>5</w:delText>
                </w:r>
              </w:del>
            </w:p>
            <w:p w14:paraId="00F213CA" w14:textId="205E2255" w:rsidR="008C735F" w:rsidRDefault="008C735F">
              <w:r>
                <w:rPr>
                  <w:b/>
                  <w:bCs/>
                  <w:lang w:val="es-MX"/>
                </w:rPr>
                <w:fldChar w:fldCharType="end"/>
              </w:r>
            </w:p>
          </w:sdtContent>
        </w:sdt>
        <w:p w14:paraId="0927A845" w14:textId="0A4F27E9" w:rsidR="008C735F" w:rsidDel="00FA438C" w:rsidRDefault="008C735F">
          <w:pPr>
            <w:rPr>
              <w:del w:id="202" w:author="Esquivias Carvajal, Diego Andres" w:date="2022-11-06T12:36:00Z"/>
            </w:rPr>
          </w:pPr>
          <w:del w:id="203" w:author="Esquivias Carvajal, Diego Andres" w:date="2022-11-06T12:36:00Z">
            <w:r w:rsidDel="00FA438C">
              <w:br w:type="page"/>
            </w:r>
          </w:del>
        </w:p>
        <w:p w14:paraId="0637BEF0" w14:textId="77777777" w:rsidR="00B5760D" w:rsidRDefault="00B5760D">
          <w:pPr>
            <w:rPr>
              <w:ins w:id="204" w:author="Esquivias Carvajal, Diego Andres" w:date="2022-11-14T20:15:00Z"/>
            </w:rPr>
          </w:pPr>
        </w:p>
        <w:p w14:paraId="490BE618" w14:textId="77777777" w:rsidR="00B5760D" w:rsidRDefault="00B5760D">
          <w:pPr>
            <w:rPr>
              <w:ins w:id="205" w:author="Esquivias Carvajal, Diego Andres" w:date="2022-11-14T20:15:00Z"/>
            </w:rPr>
          </w:pPr>
        </w:p>
        <w:p w14:paraId="042E9424" w14:textId="77777777" w:rsidR="00B5760D" w:rsidRDefault="00B5760D">
          <w:pPr>
            <w:rPr>
              <w:ins w:id="206" w:author="Esquivias Carvajal, Diego Andres" w:date="2022-11-14T20:15:00Z"/>
            </w:rPr>
          </w:pPr>
        </w:p>
        <w:p w14:paraId="7D7FF385" w14:textId="77777777" w:rsidR="00B5760D" w:rsidRDefault="00B5760D">
          <w:pPr>
            <w:rPr>
              <w:ins w:id="207" w:author="Esquivias Carvajal, Diego Andres" w:date="2022-11-14T20:15:00Z"/>
            </w:rPr>
          </w:pPr>
        </w:p>
        <w:p w14:paraId="58FD00D4" w14:textId="77777777" w:rsidR="00B5760D" w:rsidRDefault="00B5760D">
          <w:pPr>
            <w:rPr>
              <w:ins w:id="208" w:author="Esquivias Carvajal, Diego Andres" w:date="2022-11-14T20:15:00Z"/>
            </w:rPr>
          </w:pPr>
        </w:p>
        <w:p w14:paraId="03FCE690" w14:textId="77777777" w:rsidR="00B5760D" w:rsidRDefault="00B5760D">
          <w:pPr>
            <w:rPr>
              <w:ins w:id="209" w:author="Esquivias Carvajal, Diego Andres" w:date="2022-11-14T20:15:00Z"/>
            </w:rPr>
          </w:pPr>
        </w:p>
        <w:p w14:paraId="0EADD818" w14:textId="77777777" w:rsidR="00B5760D" w:rsidRDefault="00B5760D">
          <w:pPr>
            <w:rPr>
              <w:ins w:id="210" w:author="Esquivias Carvajal, Diego Andres" w:date="2022-11-14T20:15:00Z"/>
            </w:rPr>
          </w:pPr>
        </w:p>
        <w:p w14:paraId="704E0EE1" w14:textId="77777777" w:rsidR="00B5760D" w:rsidRDefault="00B5760D">
          <w:pPr>
            <w:rPr>
              <w:ins w:id="211" w:author="Esquivias Carvajal, Diego Andres" w:date="2022-11-14T20:15:00Z"/>
            </w:rPr>
          </w:pPr>
        </w:p>
        <w:p w14:paraId="4A3413E2" w14:textId="77777777" w:rsidR="00B5760D" w:rsidRDefault="00B5760D">
          <w:pPr>
            <w:rPr>
              <w:ins w:id="212" w:author="Esquivias Carvajal, Diego Andres" w:date="2022-11-14T20:15:00Z"/>
            </w:rPr>
          </w:pPr>
        </w:p>
        <w:p w14:paraId="03DD0A0D" w14:textId="77777777" w:rsidR="00B5760D" w:rsidRDefault="00B5760D">
          <w:pPr>
            <w:rPr>
              <w:ins w:id="213" w:author="Esquivias Carvajal, Diego Andres" w:date="2022-11-14T20:15:00Z"/>
            </w:rPr>
          </w:pPr>
        </w:p>
        <w:p w14:paraId="6BE346CC" w14:textId="77777777" w:rsidR="00B5760D" w:rsidRDefault="00B5760D">
          <w:pPr>
            <w:rPr>
              <w:ins w:id="214" w:author="Esquivias Carvajal, Diego Andres" w:date="2022-11-14T20:15:00Z"/>
            </w:rPr>
          </w:pPr>
        </w:p>
        <w:p w14:paraId="396DCFF7" w14:textId="77777777" w:rsidR="00B5760D" w:rsidRDefault="00B5760D">
          <w:pPr>
            <w:rPr>
              <w:ins w:id="215" w:author="Esquivias Carvajal, Diego Andres" w:date="2022-11-14T20:15:00Z"/>
            </w:rPr>
          </w:pPr>
        </w:p>
        <w:p w14:paraId="35E5369A" w14:textId="77777777" w:rsidR="00B5760D" w:rsidRDefault="00B5760D">
          <w:pPr>
            <w:rPr>
              <w:ins w:id="216" w:author="Esquivias Carvajal, Diego Andres" w:date="2022-11-14T20:15:00Z"/>
            </w:rPr>
          </w:pPr>
        </w:p>
        <w:p w14:paraId="7710FB6D" w14:textId="7618F112" w:rsidR="008C735F" w:rsidRPr="00FA438C" w:rsidRDefault="00000000">
          <w:pPr>
            <w:pPrChange w:id="217" w:author="Esquivias Carvajal, Diego Andres" w:date="2022-11-06T12:36:00Z">
              <w:pPr>
                <w:pStyle w:val="Ttulo1"/>
              </w:pPr>
            </w:pPrChange>
          </w:pPr>
        </w:p>
      </w:sdtContent>
    </w:sdt>
    <w:p w14:paraId="7BFA4BDB" w14:textId="507520C8" w:rsidR="00FA438C" w:rsidRPr="00BF4E76" w:rsidRDefault="00AF02BD" w:rsidP="00FA438C">
      <w:pPr>
        <w:pStyle w:val="Ttulo1"/>
        <w:rPr>
          <w:sz w:val="44"/>
          <w:szCs w:val="44"/>
          <w:rPrChange w:id="218" w:author="Barría Díaz, Renato Fabián" w:date="2022-11-15T12:54:00Z">
            <w:rPr/>
          </w:rPrChange>
        </w:rPr>
      </w:pPr>
      <w:bookmarkStart w:id="219" w:name="_Toc119488694"/>
      <w:r w:rsidRPr="00BF4E76">
        <w:rPr>
          <w:sz w:val="44"/>
          <w:szCs w:val="44"/>
          <w:rPrChange w:id="220" w:author="Barría Díaz, Renato Fabián" w:date="2022-11-15T12:54:00Z">
            <w:rPr/>
          </w:rPrChange>
        </w:rPr>
        <w:t>Introducción</w:t>
      </w:r>
      <w:bookmarkEnd w:id="219"/>
    </w:p>
    <w:p w14:paraId="655F883B" w14:textId="542A6C3D" w:rsidR="00AF02BD" w:rsidDel="00B5760D" w:rsidRDefault="00AF02BD" w:rsidP="00AF02BD">
      <w:pPr>
        <w:rPr>
          <w:del w:id="221" w:author="Esquivias Carvajal, Diego Andres" w:date="2022-11-14T20:15:00Z"/>
        </w:rPr>
      </w:pPr>
    </w:p>
    <w:p w14:paraId="45A1F652" w14:textId="67E66657" w:rsidR="00AF02BD" w:rsidDel="00B5760D" w:rsidRDefault="00AF02BD" w:rsidP="00AF02BD">
      <w:pPr>
        <w:rPr>
          <w:del w:id="222" w:author="Esquivias Carvajal, Diego Andres" w:date="2022-11-14T20:15:00Z"/>
        </w:rPr>
      </w:pPr>
      <w:del w:id="223" w:author="Esquivias Carvajal, Diego Andres" w:date="2022-11-14T20:15:00Z">
        <w:r w:rsidDel="00B5760D">
          <w:delText xml:space="preserve">En este </w:delText>
        </w:r>
        <w:r w:rsidR="00320132" w:rsidDel="00B5760D">
          <w:delText>trabajo</w:delText>
        </w:r>
        <w:r w:rsidDel="00B5760D">
          <w:delText xml:space="preserve"> se </w:delText>
        </w:r>
      </w:del>
      <w:del w:id="224" w:author="Esquivias Carvajal, Diego Andres" w:date="2022-11-14T19:47:00Z">
        <w:r w:rsidDel="00203196">
          <w:delText>utilizara</w:delText>
        </w:r>
      </w:del>
      <w:del w:id="225" w:author="Esquivias Carvajal, Diego Andres" w:date="2022-11-14T20:15:00Z">
        <w:r w:rsidDel="00B5760D">
          <w:delText xml:space="preserve"> una serie de herramientas </w:delText>
        </w:r>
        <w:r w:rsidR="00320132" w:rsidDel="00B5760D">
          <w:delText xml:space="preserve">para desarrollar una encuesta de la depresión </w:delText>
        </w:r>
      </w:del>
    </w:p>
    <w:p w14:paraId="1D16085A" w14:textId="714B2714" w:rsidR="00BD7BDF" w:rsidRDefault="00BD7BDF" w:rsidP="00AF02BD"/>
    <w:p w14:paraId="7903E4EC" w14:textId="28C49801" w:rsidR="00AC4181" w:rsidRDefault="00AC4181" w:rsidP="00AC4181">
      <w:pPr>
        <w:rPr>
          <w:ins w:id="226" w:author="Villarroel Núñez, Nicolás Cristóbal" w:date="2022-11-14T22:55:00Z"/>
        </w:rPr>
      </w:pPr>
      <w:ins w:id="227" w:author="Villarroel Núñez, Nicolás Cristóbal" w:date="2022-11-14T22:52:00Z">
        <w:r>
          <w:t>Los fundamentos de lenguaje de programación nos permiten</w:t>
        </w:r>
      </w:ins>
      <w:ins w:id="228" w:author="Villarroel Núñez, Nicolás Cristóbal" w:date="2022-11-14T22:50:00Z">
        <w:r>
          <w:t xml:space="preserve"> modelar e implementar formas de razonamiento y procesos deductivos</w:t>
        </w:r>
      </w:ins>
      <w:ins w:id="229" w:author="Villarroel Núñez, Nicolás Cristóbal" w:date="2022-11-14T22:51:00Z">
        <w:r>
          <w:t>, esto se refiere a especificar formalmente los objetos y procesos computacionales</w:t>
        </w:r>
      </w:ins>
      <w:ins w:id="230" w:author="Villarroel Núñez, Nicolás Cristóbal" w:date="2022-11-14T22:53:00Z">
        <w:r>
          <w:t>.</w:t>
        </w:r>
      </w:ins>
      <w:ins w:id="231" w:author="Villarroel Núñez, Nicolás Cristóbal" w:date="2022-11-14T22:55:00Z">
        <w:r w:rsidRPr="00AC4181">
          <w:t xml:space="preserve"> </w:t>
        </w:r>
        <w:r>
          <w:t>En otras palabras, es la manera en la que un desarrollador se comunica con su computador.</w:t>
        </w:r>
      </w:ins>
    </w:p>
    <w:p w14:paraId="2A85EE6F" w14:textId="21054711" w:rsidR="00AC4181" w:rsidRDefault="00AC4181" w:rsidP="00BD7BDF">
      <w:pPr>
        <w:rPr>
          <w:ins w:id="232" w:author="Villarroel Núñez, Nicolás Cristóbal" w:date="2022-11-14T22:55:00Z"/>
        </w:rPr>
      </w:pPr>
      <w:ins w:id="233" w:author="Villarroel Núñez, Nicolás Cristóbal" w:date="2022-11-14T22:56:00Z">
        <w:r>
          <w:t>Para entender bien que son los fundamentes de lenguaje de programación hay que definir algunos conceptos</w:t>
        </w:r>
      </w:ins>
      <w:ins w:id="234" w:author="Villarroel Núñez, Nicolás Cristóbal" w:date="2022-11-14T23:27:00Z">
        <w:r w:rsidR="006F05F9">
          <w:t xml:space="preserve"> básicos como </w:t>
        </w:r>
      </w:ins>
      <w:ins w:id="235" w:author="Villarroel Núñez, Nicolás Cristóbal" w:date="2022-11-14T23:28:00Z">
        <w:r w:rsidR="006F05F9">
          <w:t>la programación, este es la implementación de un algoritmo en un determinado lenguaje de programación, este con el fin de realizar un programa</w:t>
        </w:r>
      </w:ins>
      <w:ins w:id="236" w:author="Villarroel Núñez, Nicolás Cristóbal" w:date="2022-11-14T23:31:00Z">
        <w:r w:rsidR="006F05F9">
          <w:t xml:space="preserve">. </w:t>
        </w:r>
      </w:ins>
      <w:ins w:id="237" w:author="Villarroel Núñez, Nicolás Cristóbal" w:date="2022-11-14T23:33:00Z">
        <w:r w:rsidR="006F05F9">
          <w:t>Los algoritmos</w:t>
        </w:r>
      </w:ins>
      <w:ins w:id="238" w:author="Villarroel Núñez, Nicolás Cristóbal" w:date="2022-11-14T23:31:00Z">
        <w:r w:rsidR="006F05F9">
          <w:t xml:space="preserve"> son una </w:t>
        </w:r>
      </w:ins>
      <w:ins w:id="239" w:author="Villarroel Núñez, Nicolás Cristóbal" w:date="2022-11-14T23:32:00Z">
        <w:r w:rsidR="006F05F9">
          <w:t xml:space="preserve">secuencia </w:t>
        </w:r>
      </w:ins>
      <w:ins w:id="240" w:author="Villarroel Núñez, Nicolás Cristóbal" w:date="2022-11-14T23:31:00Z">
        <w:r w:rsidR="006F05F9">
          <w:t xml:space="preserve">finita y </w:t>
        </w:r>
      </w:ins>
      <w:ins w:id="241" w:author="Villarroel Núñez, Nicolás Cristóbal" w:date="2022-11-14T23:32:00Z">
        <w:r w:rsidR="006F05F9">
          <w:t xml:space="preserve">ordenada de instrucciones que deben seguirse para así poder resolver un problema. </w:t>
        </w:r>
      </w:ins>
      <w:ins w:id="242" w:author="Villarroel Núñez, Nicolás Cristóbal" w:date="2022-11-14T23:33:00Z">
        <w:r w:rsidR="006F05F9">
          <w:t>El programa es una secuencia de instrucciones que una computadora puede interpretar y ejecutar.</w:t>
        </w:r>
      </w:ins>
    </w:p>
    <w:p w14:paraId="5329EB46" w14:textId="090F4991" w:rsidR="00FA438C" w:rsidRDefault="00BD7BDF" w:rsidP="00BD7BDF">
      <w:pPr>
        <w:rPr>
          <w:ins w:id="243" w:author="Esquivias Carvajal, Diego Andres" w:date="2022-11-06T12:30:00Z"/>
        </w:rPr>
      </w:pPr>
      <w:ins w:id="244" w:author="Esquivias Carvajal, Diego Andres" w:date="2022-11-06T12:30:00Z">
        <w:r>
          <w:t>En este proyecto se utilizará Python para crear un código que sea capaz de crear una encuesta con una serie de preguntas ponderadas</w:t>
        </w:r>
      </w:ins>
      <w:ins w:id="245" w:author="Villarroel Núñez, Nicolás Cristóbal" w:date="2022-11-14T22:47:00Z">
        <w:r w:rsidR="00AC4181">
          <w:t xml:space="preserve">, las cuales van desde el 0 al 5 siendo 0 la de menor puntuación y 5 la de </w:t>
        </w:r>
      </w:ins>
      <w:ins w:id="246" w:author="Villarroel Núñez, Nicolás Cristóbal" w:date="2022-11-14T22:48:00Z">
        <w:r w:rsidR="00AC4181">
          <w:t>máxima</w:t>
        </w:r>
      </w:ins>
      <w:ins w:id="247" w:author="Esquivias Carvajal, Diego Andres" w:date="2022-11-06T12:30:00Z">
        <w:r>
          <w:t xml:space="preserve">, </w:t>
        </w:r>
      </w:ins>
      <w:ins w:id="248" w:author="Villarroel Núñez, Nicolás Cristóbal" w:date="2022-11-14T22:47:00Z">
        <w:r w:rsidR="00AC4181">
          <w:t>e</w:t>
        </w:r>
      </w:ins>
      <w:ins w:id="249" w:author="Villarroel Núñez, Nicolás Cristóbal" w:date="2022-11-14T22:48:00Z">
        <w:r w:rsidR="00AC4181">
          <w:t>sto con tal de</w:t>
        </w:r>
      </w:ins>
      <w:ins w:id="250" w:author="Esquivias Carvajal, Diego Andres" w:date="2022-11-06T12:30:00Z">
        <w:del w:id="251" w:author="Villarroel Núñez, Nicolás Cristóbal" w:date="2022-11-14T22:47:00Z">
          <w:r w:rsidDel="00AC4181">
            <w:delText>para</w:delText>
          </w:r>
        </w:del>
        <w:r>
          <w:t xml:space="preserve"> poder generar un diagnóstico en base a las respuestas </w:t>
        </w:r>
        <w:proofErr w:type="gramStart"/>
        <w:r>
          <w:t>que</w:t>
        </w:r>
        <w:proofErr w:type="gramEnd"/>
        <w:r>
          <w:t xml:space="preserve"> de la persona, para esto se utilizara también base de datos para poder almacenar esta información y poder buscarla cuando sea necesario.</w:t>
        </w:r>
      </w:ins>
    </w:p>
    <w:p w14:paraId="01CB3C11" w14:textId="7CAA5CE6" w:rsidR="00BD7BDF" w:rsidRPr="00AF02BD" w:rsidRDefault="00BD7BDF" w:rsidP="00AF02BD"/>
    <w:p w14:paraId="547EF2B1" w14:textId="047474DC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3D0D1A" w14:textId="6651E37D" w:rsidR="008C735F" w:rsidRPr="00BF4E76" w:rsidRDefault="008C735F" w:rsidP="008C735F">
      <w:pPr>
        <w:pStyle w:val="Ttulo1"/>
        <w:rPr>
          <w:sz w:val="44"/>
          <w:szCs w:val="44"/>
          <w:rPrChange w:id="252" w:author="Barría Díaz, Renato Fabián" w:date="2022-11-15T12:55:00Z">
            <w:rPr/>
          </w:rPrChange>
        </w:rPr>
      </w:pPr>
      <w:bookmarkStart w:id="253" w:name="_Toc119488695"/>
      <w:r w:rsidRPr="00BF4E76">
        <w:rPr>
          <w:sz w:val="44"/>
          <w:szCs w:val="44"/>
          <w:rPrChange w:id="254" w:author="Barría Díaz, Renato Fabián" w:date="2022-11-15T12:55:00Z">
            <w:rPr/>
          </w:rPrChange>
        </w:rPr>
        <w:lastRenderedPageBreak/>
        <w:t>Desarrollo</w:t>
      </w:r>
      <w:bookmarkEnd w:id="253"/>
    </w:p>
    <w:p w14:paraId="6E9122BA" w14:textId="50EE1E20" w:rsidR="008C735F" w:rsidRDefault="008C735F" w:rsidP="008C735F"/>
    <w:p w14:paraId="14B018B7" w14:textId="3193BC8D" w:rsidR="008C735F" w:rsidRPr="00162653" w:rsidRDefault="008C735F" w:rsidP="008C735F">
      <w:pPr>
        <w:pStyle w:val="Ttulo2"/>
        <w:rPr>
          <w:sz w:val="28"/>
          <w:szCs w:val="28"/>
          <w:u w:val="words"/>
          <w:rPrChange w:id="255" w:author="Barría Díaz, Renato Fabián" w:date="2022-11-15T13:19:00Z">
            <w:rPr>
              <w:u w:val="words"/>
            </w:rPr>
          </w:rPrChange>
        </w:rPr>
      </w:pPr>
      <w:r w:rsidRPr="00162653">
        <w:rPr>
          <w:sz w:val="28"/>
          <w:szCs w:val="28"/>
          <w:rPrChange w:id="256" w:author="Barría Díaz, Renato Fabián" w:date="2022-11-15T13:19:00Z">
            <w:rPr/>
          </w:rPrChange>
        </w:rPr>
        <w:tab/>
      </w:r>
      <w:bookmarkStart w:id="257" w:name="_Toc119488696"/>
      <w:r w:rsidR="00AF02BD" w:rsidRPr="00162653">
        <w:rPr>
          <w:sz w:val="28"/>
          <w:szCs w:val="28"/>
          <w:u w:val="words"/>
          <w:rPrChange w:id="258" w:author="Barría Díaz, Renato Fabián" w:date="2022-11-15T13:19:00Z">
            <w:rPr>
              <w:u w:val="words"/>
            </w:rPr>
          </w:rPrChange>
        </w:rPr>
        <w:t xml:space="preserve">Desarrollo de la </w:t>
      </w:r>
      <w:r w:rsidR="00AF02BD" w:rsidRPr="00162653">
        <w:rPr>
          <w:sz w:val="28"/>
          <w:szCs w:val="28"/>
          <w:u w:val="single"/>
          <w:rPrChange w:id="259" w:author="Barría Díaz, Renato Fabián" w:date="2022-11-15T13:19:00Z">
            <w:rPr>
              <w:u w:val="single"/>
            </w:rPr>
          </w:rPrChange>
        </w:rPr>
        <w:t>P</w:t>
      </w:r>
      <w:r w:rsidR="00AF02BD" w:rsidRPr="00162653">
        <w:rPr>
          <w:sz w:val="28"/>
          <w:szCs w:val="28"/>
          <w:u w:val="words"/>
          <w:rPrChange w:id="260" w:author="Barría Díaz, Renato Fabián" w:date="2022-11-15T13:19:00Z">
            <w:rPr>
              <w:u w:val="words"/>
            </w:rPr>
          </w:rPrChange>
        </w:rPr>
        <w:t>roblemática</w:t>
      </w:r>
      <w:bookmarkEnd w:id="257"/>
    </w:p>
    <w:p w14:paraId="0BB53F93" w14:textId="43549AEB" w:rsidR="00BD7BDF" w:rsidRDefault="00BD7BDF" w:rsidP="00BD7BDF"/>
    <w:p w14:paraId="3C352161" w14:textId="0FD9F5A9" w:rsidR="00FA438C" w:rsidRDefault="00FA438C" w:rsidP="00BD7BDF">
      <w:pPr>
        <w:rPr>
          <w:ins w:id="261" w:author="Esquivias Carvajal, Diego Andres" w:date="2022-11-06T12:38:00Z"/>
        </w:rPr>
      </w:pPr>
      <w:ins w:id="262" w:author="Esquivias Carvajal, Diego Andres" w:date="2022-11-06T12:36:00Z">
        <w:r>
          <w:t>Se</w:t>
        </w:r>
      </w:ins>
      <w:ins w:id="263" w:author="Esquivias Carvajal, Diego Andres" w:date="2022-11-06T12:37:00Z">
        <w:r>
          <w:t xml:space="preserve"> pide realizar una encuesta para poder saber si una persona tiene depresión, para esto se </w:t>
        </w:r>
      </w:ins>
      <w:ins w:id="264" w:author="Esquivias Carvajal, Diego Andres" w:date="2022-11-06T12:39:00Z">
        <w:r>
          <w:t>creará</w:t>
        </w:r>
      </w:ins>
      <w:ins w:id="265" w:author="Esquivias Carvajal, Diego Andres" w:date="2022-11-06T12:37:00Z">
        <w:r>
          <w:t xml:space="preserve"> una encuesta que será programa en Python, el </w:t>
        </w:r>
      </w:ins>
      <w:ins w:id="266" w:author="Esquivias Carvajal, Diego Andres" w:date="2022-11-06T12:38:00Z">
        <w:r>
          <w:t xml:space="preserve">código </w:t>
        </w:r>
      </w:ins>
      <w:ins w:id="267" w:author="Esquivias Carvajal, Diego Andres" w:date="2022-11-06T12:39:00Z">
        <w:r>
          <w:t>generará</w:t>
        </w:r>
      </w:ins>
      <w:ins w:id="268" w:author="Esquivias Carvajal, Diego Andres" w:date="2022-11-06T12:38:00Z">
        <w:r>
          <w:t xml:space="preserve"> </w:t>
        </w:r>
      </w:ins>
      <w:ins w:id="269" w:author="Esquivias Carvajal, Diego Andres" w:date="2022-11-06T12:40:00Z">
        <w:r>
          <w:t>una encuesta</w:t>
        </w:r>
      </w:ins>
      <w:ins w:id="270" w:author="Esquivias Carvajal, Diego Andres" w:date="2022-11-06T12:38:00Z">
        <w:r>
          <w:t xml:space="preserve"> en base a una batería de preguntas añadidas anteriormente.</w:t>
        </w:r>
      </w:ins>
    </w:p>
    <w:p w14:paraId="5C481E1E" w14:textId="4FAD1BA9" w:rsidR="00FA438C" w:rsidRDefault="00FA438C" w:rsidP="00BD7BDF">
      <w:pPr>
        <w:rPr>
          <w:ins w:id="271" w:author="Esquivias Carvajal, Diego Andres" w:date="2022-11-06T12:39:00Z"/>
        </w:rPr>
      </w:pPr>
      <w:ins w:id="272" w:author="Esquivias Carvajal, Diego Andres" w:date="2022-11-06T12:38:00Z">
        <w:r>
          <w:t>Cada pregunta tendrá una serie de respuestas con valores diferen</w:t>
        </w:r>
      </w:ins>
      <w:ins w:id="273" w:author="Esquivias Carvajal, Diego Andres" w:date="2022-11-06T12:39:00Z">
        <w:r>
          <w:t>tes, con el propósito de lograr una ponderación al final de la encuesta.</w:t>
        </w:r>
      </w:ins>
    </w:p>
    <w:p w14:paraId="7D366B9C" w14:textId="77777777" w:rsidR="00FA438C" w:rsidRPr="00BD7BDF" w:rsidRDefault="00FA438C" w:rsidP="00BD7BDF"/>
    <w:p w14:paraId="0B6334E4" w14:textId="38E88EE9" w:rsidR="00AF02BD" w:rsidRDefault="00AF02BD" w:rsidP="00AF02BD"/>
    <w:p w14:paraId="58F95128" w14:textId="6A86E6DC" w:rsidR="008C735F" w:rsidRPr="00162653" w:rsidRDefault="008C735F" w:rsidP="008C735F">
      <w:pPr>
        <w:pStyle w:val="Ttulo2"/>
        <w:rPr>
          <w:ins w:id="274" w:author="Esquivias Carvajal, Diego Andres" w:date="2022-11-06T12:36:00Z"/>
          <w:sz w:val="28"/>
          <w:szCs w:val="28"/>
          <w:rPrChange w:id="275" w:author="Barría Díaz, Renato Fabián" w:date="2022-11-15T13:19:00Z">
            <w:rPr>
              <w:ins w:id="276" w:author="Esquivias Carvajal, Diego Andres" w:date="2022-11-06T12:36:00Z"/>
            </w:rPr>
          </w:rPrChange>
        </w:rPr>
      </w:pPr>
      <w:r w:rsidRPr="00162653">
        <w:rPr>
          <w:sz w:val="28"/>
          <w:szCs w:val="28"/>
          <w:rPrChange w:id="277" w:author="Barría Díaz, Renato Fabián" w:date="2022-11-15T13:19:00Z">
            <w:rPr/>
          </w:rPrChange>
        </w:rPr>
        <w:tab/>
      </w:r>
      <w:del w:id="278" w:author="Esquivias Carvajal, Diego Andres" w:date="2022-11-15T20:51:00Z">
        <w:r w:rsidRPr="00162653" w:rsidDel="008F7F43">
          <w:rPr>
            <w:sz w:val="28"/>
            <w:szCs w:val="28"/>
            <w:rPrChange w:id="279" w:author="Barría Díaz, Renato Fabián" w:date="2022-11-15T13:19:00Z">
              <w:rPr/>
            </w:rPrChange>
          </w:rPr>
          <w:delText>Fundamentos de las preguntas</w:delText>
        </w:r>
      </w:del>
      <w:bookmarkStart w:id="280" w:name="_Toc119488697"/>
      <w:ins w:id="281" w:author="Esquivias Carvajal, Diego Andres" w:date="2022-11-15T20:51:00Z">
        <w:r w:rsidR="008F7F43">
          <w:rPr>
            <w:sz w:val="28"/>
            <w:szCs w:val="28"/>
          </w:rPr>
          <w:t>Preguntas y contexto</w:t>
        </w:r>
      </w:ins>
      <w:bookmarkEnd w:id="280"/>
    </w:p>
    <w:p w14:paraId="6E8EEB57" w14:textId="77777777" w:rsidR="00FA438C" w:rsidRPr="00FA438C" w:rsidRDefault="00FA438C">
      <w:pPr>
        <w:pPrChange w:id="282" w:author="Esquivias Carvajal, Diego Andres" w:date="2022-11-06T12:36:00Z">
          <w:pPr>
            <w:pStyle w:val="Ttulo2"/>
          </w:pPr>
        </w:pPrChange>
      </w:pPr>
    </w:p>
    <w:p w14:paraId="200B1ED3" w14:textId="65FC0889" w:rsidR="008F7F43" w:rsidRDefault="008C735F" w:rsidP="00FA438C">
      <w:pPr>
        <w:rPr>
          <w:ins w:id="283" w:author="Esquivias Carvajal, Diego Andres" w:date="2022-11-16T10:11:00Z"/>
        </w:rPr>
      </w:pPr>
      <w:r>
        <w:tab/>
      </w:r>
      <w:ins w:id="284" w:author="Esquivias Carvajal, Diego Andres" w:date="2022-11-06T12:36:00Z">
        <w:r w:rsidR="00FA438C">
          <w:t>Para la realización de las preguntas se hizo una investigación al respecto, para poder entender un poco más a detalle los indicios que podrían decirnos si una persona tiene depresión, tales como ciertas conductas repetitivas o preferencias al momento de hacer algunas actividades, también cabe decir que cada pregunta que utilizaremos en este trabajo tendrá un valor para así obtener una ponderación y lograr evaluar de mejor forma la situación del encuestado.</w:t>
        </w:r>
      </w:ins>
    </w:p>
    <w:p w14:paraId="525B0EEB" w14:textId="672B69D3" w:rsidR="00BE1A30" w:rsidRDefault="00BE1A30" w:rsidP="00FA438C">
      <w:pPr>
        <w:rPr>
          <w:ins w:id="285" w:author="Esquivias Carvajal, Diego Andres" w:date="2022-11-16T10:12:00Z"/>
        </w:rPr>
      </w:pPr>
      <w:ins w:id="286" w:author="Esquivias Carvajal, Diego Andres" w:date="2022-11-16T10:11:00Z">
        <w:r>
          <w:t>Las siguientes preguntas son basadas en cambios que se pueden producir en la persona,</w:t>
        </w:r>
      </w:ins>
      <w:ins w:id="287" w:author="Esquivias Carvajal, Diego Andres" w:date="2022-11-16T10:12:00Z">
        <w:r>
          <w:t xml:space="preserve"> que pueden indicar cambios de ánimos, interés o placer.</w:t>
        </w:r>
      </w:ins>
    </w:p>
    <w:p w14:paraId="0787AE94" w14:textId="0049EE89" w:rsidR="00BE1A30" w:rsidRDefault="00BE1A30" w:rsidP="00FA438C">
      <w:pPr>
        <w:rPr>
          <w:ins w:id="288" w:author="Esquivias Carvajal, Diego Andres" w:date="2022-11-16T10:14:00Z"/>
        </w:rPr>
      </w:pPr>
      <w:ins w:id="289" w:author="Esquivias Carvajal, Diego Andres" w:date="2022-11-16T10:13:00Z">
        <w:r>
          <w:t>En general, se distinguen cuatro dimensiones est</w:t>
        </w:r>
      </w:ins>
      <w:ins w:id="290" w:author="Esquivias Carvajal, Diego Andres" w:date="2022-11-16T10:14:00Z">
        <w:r>
          <w:t>ructurales básicas de la depresión:</w:t>
        </w:r>
      </w:ins>
    </w:p>
    <w:p w14:paraId="2F50BCB6" w14:textId="4F56F3A6" w:rsidR="00BE1A30" w:rsidRDefault="00BE1A30" w:rsidP="00BE1A30">
      <w:pPr>
        <w:pStyle w:val="Prrafodelista"/>
        <w:numPr>
          <w:ilvl w:val="0"/>
          <w:numId w:val="5"/>
        </w:numPr>
        <w:rPr>
          <w:ins w:id="291" w:author="Esquivias Carvajal, Diego Andres" w:date="2022-11-16T10:14:00Z"/>
        </w:rPr>
      </w:pPr>
      <w:ins w:id="292" w:author="Esquivias Carvajal, Diego Andres" w:date="2022-11-16T10:14:00Z">
        <w:r>
          <w:t>Humor disfórico</w:t>
        </w:r>
      </w:ins>
    </w:p>
    <w:p w14:paraId="55CDF6BA" w14:textId="587AF9D4" w:rsidR="00BE1A30" w:rsidRDefault="00BE1A30" w:rsidP="00BE1A30">
      <w:pPr>
        <w:pStyle w:val="Prrafodelista"/>
        <w:numPr>
          <w:ilvl w:val="0"/>
          <w:numId w:val="5"/>
        </w:numPr>
        <w:rPr>
          <w:ins w:id="293" w:author="Esquivias Carvajal, Diego Andres" w:date="2022-11-16T10:14:00Z"/>
        </w:rPr>
      </w:pPr>
      <w:ins w:id="294" w:author="Esquivias Carvajal, Diego Andres" w:date="2022-11-16T10:14:00Z">
        <w:r>
          <w:t>Vaciamiento de energía y de impulsos</w:t>
        </w:r>
      </w:ins>
    </w:p>
    <w:p w14:paraId="00CF2278" w14:textId="0C740B49" w:rsidR="00BE1A30" w:rsidRDefault="00BE1A30" w:rsidP="00BE1A30">
      <w:pPr>
        <w:pStyle w:val="Prrafodelista"/>
        <w:numPr>
          <w:ilvl w:val="0"/>
          <w:numId w:val="5"/>
        </w:numPr>
        <w:rPr>
          <w:ins w:id="295" w:author="Esquivias Carvajal, Diego Andres" w:date="2022-11-16T10:14:00Z"/>
        </w:rPr>
      </w:pPr>
      <w:ins w:id="296" w:author="Esquivias Carvajal, Diego Andres" w:date="2022-11-16T10:14:00Z">
        <w:r>
          <w:t>Aislamiento e incomunicación</w:t>
        </w:r>
      </w:ins>
    </w:p>
    <w:p w14:paraId="5C4A7748" w14:textId="2B0C42BD" w:rsidR="00BE1A30" w:rsidRDefault="00BE1A30" w:rsidP="00BE1A30">
      <w:pPr>
        <w:pStyle w:val="Prrafodelista"/>
        <w:numPr>
          <w:ilvl w:val="0"/>
          <w:numId w:val="5"/>
        </w:numPr>
        <w:rPr>
          <w:ins w:id="297" w:author="Esquivias Carvajal, Diego Andres" w:date="2022-11-16T10:15:00Z"/>
        </w:rPr>
      </w:pPr>
      <w:proofErr w:type="spellStart"/>
      <w:ins w:id="298" w:author="Esquivias Carvajal, Diego Andres" w:date="2022-11-16T10:14:00Z">
        <w:r>
          <w:t>Ritmopatía</w:t>
        </w:r>
      </w:ins>
      <w:proofErr w:type="spellEnd"/>
      <w:ins w:id="299" w:author="Esquivias Carvajal, Diego Andres" w:date="2022-11-16T10:15:00Z">
        <w:r>
          <w:t xml:space="preserve"> (Alteración de suelo, apetito, secreciones hormonales, </w:t>
        </w:r>
      </w:ins>
      <w:ins w:id="300" w:author="Esquivias Carvajal, Diego Andres" w:date="2022-11-16T10:19:00Z">
        <w:r w:rsidR="00164C48">
          <w:t>etc.</w:t>
        </w:r>
      </w:ins>
      <w:ins w:id="301" w:author="Esquivias Carvajal, Diego Andres" w:date="2022-11-16T10:15:00Z">
        <w:r>
          <w:t>)</w:t>
        </w:r>
      </w:ins>
    </w:p>
    <w:p w14:paraId="1BE2FAA7" w14:textId="1D6D865F" w:rsidR="00BE1A30" w:rsidRDefault="00BE1A30" w:rsidP="00BE1A30">
      <w:pPr>
        <w:rPr>
          <w:ins w:id="302" w:author="Esquivias Carvajal, Diego Andres" w:date="2022-11-16T10:16:00Z"/>
        </w:rPr>
      </w:pPr>
      <w:ins w:id="303" w:author="Esquivias Carvajal, Diego Andres" w:date="2022-11-16T10:16:00Z">
        <w:r>
          <w:t>L</w:t>
        </w:r>
      </w:ins>
      <w:ins w:id="304" w:author="Esquivias Carvajal, Diego Andres" w:date="2022-11-16T10:15:00Z">
        <w:r>
          <w:t xml:space="preserve">a Asociación Americana de </w:t>
        </w:r>
      </w:ins>
      <w:ins w:id="305" w:author="Esquivias Carvajal, Diego Andres" w:date="2022-11-16T10:19:00Z">
        <w:r w:rsidR="00164C48">
          <w:t>psiquiatría</w:t>
        </w:r>
      </w:ins>
      <w:ins w:id="306" w:author="Esquivias Carvajal, Diego Andres" w:date="2022-11-16T10:16:00Z">
        <w:r>
          <w:t xml:space="preserve"> fijó, como criterios de depresión, tanto en adultos como niños, la existencia de:</w:t>
        </w:r>
      </w:ins>
    </w:p>
    <w:p w14:paraId="337CA167" w14:textId="5432741C" w:rsidR="00BE1A30" w:rsidRDefault="00BE1A30" w:rsidP="00BE1A30">
      <w:pPr>
        <w:rPr>
          <w:ins w:id="307" w:author="Esquivias Carvajal, Diego Andres" w:date="2022-11-16T10:17:00Z"/>
        </w:rPr>
      </w:pPr>
      <w:ins w:id="308" w:author="Esquivias Carvajal, Diego Andres" w:date="2022-11-16T10:17:00Z">
        <w:r>
          <w:t xml:space="preserve">- Humor disfórico, </w:t>
        </w:r>
      </w:ins>
    </w:p>
    <w:p w14:paraId="1601638F" w14:textId="055ACAE9" w:rsidR="00BE1A30" w:rsidRDefault="00BE1A30" w:rsidP="00BE1A30">
      <w:pPr>
        <w:rPr>
          <w:ins w:id="309" w:author="Esquivias Carvajal, Diego Andres" w:date="2022-11-16T10:17:00Z"/>
        </w:rPr>
      </w:pPr>
      <w:ins w:id="310" w:author="Esquivias Carvajal, Diego Andres" w:date="2022-11-16T10:17:00Z">
        <w:r>
          <w:t xml:space="preserve">- mal apetito o pérdida de peso o aumento de apetito o </w:t>
        </w:r>
      </w:ins>
      <w:ins w:id="311" w:author="Esquivias Carvajal, Diego Andres" w:date="2022-11-16T10:19:00Z">
        <w:r w:rsidR="00164C48">
          <w:t>ganancia</w:t>
        </w:r>
      </w:ins>
      <w:ins w:id="312" w:author="Esquivias Carvajal, Diego Andres" w:date="2022-11-16T10:17:00Z">
        <w:r>
          <w:t xml:space="preserve"> de peso.</w:t>
        </w:r>
      </w:ins>
    </w:p>
    <w:p w14:paraId="3E0F57E5" w14:textId="259D2CA0" w:rsidR="00BE1A30" w:rsidRDefault="00BE1A30" w:rsidP="00BE1A30">
      <w:pPr>
        <w:rPr>
          <w:ins w:id="313" w:author="Esquivias Carvajal, Diego Andres" w:date="2022-11-16T10:18:00Z"/>
        </w:rPr>
      </w:pPr>
      <w:ins w:id="314" w:author="Esquivias Carvajal, Diego Andres" w:date="2022-11-16T10:17:00Z">
        <w:r>
          <w:t xml:space="preserve">- </w:t>
        </w:r>
        <w:r w:rsidR="00164C48">
          <w:t>Dificultad para dormir o exceso de</w:t>
        </w:r>
      </w:ins>
      <w:ins w:id="315" w:author="Esquivias Carvajal, Diego Andres" w:date="2022-11-16T10:18:00Z">
        <w:r w:rsidR="00164C48">
          <w:t xml:space="preserve"> sueño</w:t>
        </w:r>
      </w:ins>
    </w:p>
    <w:p w14:paraId="19C5BC30" w14:textId="6D229AA1" w:rsidR="00164C48" w:rsidRDefault="00164C48" w:rsidP="00BE1A30">
      <w:pPr>
        <w:rPr>
          <w:ins w:id="316" w:author="Esquivias Carvajal, Diego Andres" w:date="2022-11-16T10:18:00Z"/>
        </w:rPr>
      </w:pPr>
      <w:ins w:id="317" w:author="Esquivias Carvajal, Diego Andres" w:date="2022-11-16T10:18:00Z">
        <w:r>
          <w:t>- Falta de energía</w:t>
        </w:r>
      </w:ins>
    </w:p>
    <w:p w14:paraId="2663B6B4" w14:textId="368EB1D9" w:rsidR="00164C48" w:rsidRDefault="00164C48" w:rsidP="00BE1A30">
      <w:pPr>
        <w:rPr>
          <w:ins w:id="318" w:author="Esquivias Carvajal, Diego Andres" w:date="2022-11-16T10:18:00Z"/>
        </w:rPr>
      </w:pPr>
      <w:ins w:id="319" w:author="Esquivias Carvajal, Diego Andres" w:date="2022-11-16T10:18:00Z">
        <w:r>
          <w:lastRenderedPageBreak/>
          <w:t>- Agitación psicomotora o retardo</w:t>
        </w:r>
      </w:ins>
    </w:p>
    <w:p w14:paraId="1B49AE39" w14:textId="2D010892" w:rsidR="00164C48" w:rsidRDefault="00164C48" w:rsidP="00BE1A30">
      <w:pPr>
        <w:rPr>
          <w:ins w:id="320" w:author="Esquivias Carvajal, Diego Andres" w:date="2022-11-16T10:18:00Z"/>
        </w:rPr>
      </w:pPr>
      <w:ins w:id="321" w:author="Esquivias Carvajal, Diego Andres" w:date="2022-11-16T10:18:00Z">
        <w:r>
          <w:t>- Perdida de interés o agrado en actividades usuales.</w:t>
        </w:r>
      </w:ins>
    </w:p>
    <w:p w14:paraId="1BB29A7D" w14:textId="1DF10034" w:rsidR="00164C48" w:rsidRDefault="00164C48" w:rsidP="00BE1A30">
      <w:pPr>
        <w:rPr>
          <w:ins w:id="322" w:author="Esquivias Carvajal, Diego Andres" w:date="2022-11-16T10:19:00Z"/>
        </w:rPr>
      </w:pPr>
      <w:ins w:id="323" w:author="Esquivias Carvajal, Diego Andres" w:date="2022-11-16T10:18:00Z">
        <w:r>
          <w:t>- Tendencia constante al autorreproche o ex</w:t>
        </w:r>
      </w:ins>
      <w:ins w:id="324" w:author="Esquivias Carvajal, Diego Andres" w:date="2022-11-16T10:19:00Z">
        <w:r>
          <w:t>ceso de culpas</w:t>
        </w:r>
      </w:ins>
    </w:p>
    <w:p w14:paraId="41A18243" w14:textId="182ED034" w:rsidR="00164C48" w:rsidRDefault="00164C48" w:rsidP="00BE1A30">
      <w:pPr>
        <w:rPr>
          <w:ins w:id="325" w:author="Esquivias Carvajal, Diego Andres" w:date="2022-11-16T10:19:00Z"/>
        </w:rPr>
      </w:pPr>
      <w:ins w:id="326" w:author="Esquivias Carvajal, Diego Andres" w:date="2022-11-16T10:19:00Z">
        <w:r>
          <w:t>- Disminución subjetiva u objetiva de la capacidad de concentración</w:t>
        </w:r>
      </w:ins>
    </w:p>
    <w:p w14:paraId="71A8473A" w14:textId="52236989" w:rsidR="00164C48" w:rsidRDefault="00164C48" w:rsidP="00BE1A30">
      <w:pPr>
        <w:rPr>
          <w:ins w:id="327" w:author="Esquivias Carvajal, Diego Andres" w:date="2022-11-16T10:19:00Z"/>
        </w:rPr>
      </w:pPr>
      <w:ins w:id="328" w:author="Esquivias Carvajal, Diego Andres" w:date="2022-11-16T10:19:00Z">
        <w:r>
          <w:t>- pensamientos recurrentes de muerte o ideas suicidas</w:t>
        </w:r>
      </w:ins>
    </w:p>
    <w:p w14:paraId="339486E9" w14:textId="2B58300C" w:rsidR="00164C48" w:rsidRDefault="00164C48" w:rsidP="00164C48">
      <w:pPr>
        <w:pStyle w:val="Ttulo2"/>
        <w:rPr>
          <w:ins w:id="329" w:author="Esquivias Carvajal, Diego Andres" w:date="2022-11-16T10:26:00Z"/>
        </w:rPr>
      </w:pPr>
      <w:bookmarkStart w:id="330" w:name="_Toc119488698"/>
      <w:ins w:id="331" w:author="Esquivias Carvajal, Diego Andres" w:date="2022-11-16T10:26:00Z">
        <w:r>
          <w:t>Preguntas</w:t>
        </w:r>
        <w:bookmarkEnd w:id="330"/>
      </w:ins>
    </w:p>
    <w:p w14:paraId="713814B2" w14:textId="77777777" w:rsidR="00164C48" w:rsidRPr="00164C48" w:rsidRDefault="00164C48" w:rsidP="00164C48">
      <w:pPr>
        <w:rPr>
          <w:ins w:id="332" w:author="Esquivias Carvajal, Diego Andres" w:date="2022-11-15T20:51:00Z"/>
        </w:rPr>
      </w:pPr>
    </w:p>
    <w:p w14:paraId="2B4AA984" w14:textId="32AFCA01" w:rsidR="00BE1A30" w:rsidRDefault="008F7F43" w:rsidP="00BE1A30">
      <w:pPr>
        <w:pStyle w:val="Prrafodelista"/>
        <w:numPr>
          <w:ilvl w:val="0"/>
          <w:numId w:val="3"/>
        </w:numPr>
        <w:rPr>
          <w:ins w:id="333" w:author="Esquivias Carvajal, Diego Andres" w:date="2022-11-16T10:28:00Z"/>
        </w:rPr>
      </w:pPr>
      <w:ins w:id="334" w:author="Esquivias Carvajal, Diego Andres" w:date="2022-11-15T20:52:00Z">
        <w:r>
          <w:t>¿</w:t>
        </w:r>
      </w:ins>
      <w:ins w:id="335" w:author="Esquivias Carvajal, Diego Andres" w:date="2022-11-16T10:26:00Z">
        <w:r w:rsidR="00164C48">
          <w:t>Sientes que eres menos valioso que el resto?</w:t>
        </w:r>
      </w:ins>
    </w:p>
    <w:p w14:paraId="6690290A" w14:textId="2784DBDB" w:rsidR="00BA5010" w:rsidRDefault="00BA5010">
      <w:pPr>
        <w:pStyle w:val="Prrafodelista"/>
        <w:numPr>
          <w:ilvl w:val="0"/>
          <w:numId w:val="7"/>
        </w:numPr>
        <w:rPr>
          <w:ins w:id="336" w:author="Esquivias Carvajal, Diego Andres" w:date="2022-11-16T10:28:00Z"/>
        </w:rPr>
        <w:pPrChange w:id="337" w:author="Esquivias Carvajal, Diego Andres" w:date="2022-11-16T10:35:00Z">
          <w:pPr>
            <w:ind w:left="360"/>
          </w:pPr>
        </w:pPrChange>
      </w:pPr>
      <w:ins w:id="338" w:author="Esquivias Carvajal, Diego Andres" w:date="2022-11-16T10:29:00Z">
        <w:r>
          <w:t>Nunca</w:t>
        </w:r>
      </w:ins>
    </w:p>
    <w:p w14:paraId="2AF9A065" w14:textId="510A6FA7" w:rsidR="00BA5010" w:rsidRDefault="00BA5010">
      <w:pPr>
        <w:pStyle w:val="Prrafodelista"/>
        <w:numPr>
          <w:ilvl w:val="0"/>
          <w:numId w:val="7"/>
        </w:numPr>
        <w:rPr>
          <w:ins w:id="339" w:author="Esquivias Carvajal, Diego Andres" w:date="2022-11-16T10:29:00Z"/>
        </w:rPr>
        <w:pPrChange w:id="340" w:author="Esquivias Carvajal, Diego Andres" w:date="2022-11-16T10:35:00Z">
          <w:pPr>
            <w:ind w:left="360"/>
          </w:pPr>
        </w:pPrChange>
      </w:pPr>
      <w:ins w:id="341" w:author="Esquivias Carvajal, Diego Andres" w:date="2022-11-16T10:29:00Z">
        <w:r>
          <w:t>Muy pocas veces</w:t>
        </w:r>
      </w:ins>
    </w:p>
    <w:p w14:paraId="2AAD45CC" w14:textId="4C0FCF1D" w:rsidR="00BA5010" w:rsidRDefault="00BA5010">
      <w:pPr>
        <w:pStyle w:val="Prrafodelista"/>
        <w:numPr>
          <w:ilvl w:val="0"/>
          <w:numId w:val="7"/>
        </w:numPr>
        <w:rPr>
          <w:ins w:id="342" w:author="Esquivias Carvajal, Diego Andres" w:date="2022-11-16T10:29:00Z"/>
        </w:rPr>
        <w:pPrChange w:id="343" w:author="Esquivias Carvajal, Diego Andres" w:date="2022-11-16T10:35:00Z">
          <w:pPr>
            <w:ind w:left="360"/>
          </w:pPr>
        </w:pPrChange>
      </w:pPr>
      <w:ins w:id="344" w:author="Esquivias Carvajal, Diego Andres" w:date="2022-11-16T10:29:00Z">
        <w:r>
          <w:t>A veces</w:t>
        </w:r>
      </w:ins>
    </w:p>
    <w:p w14:paraId="0B2FAA8B" w14:textId="25710AD4" w:rsidR="00BA5010" w:rsidRDefault="00BA5010" w:rsidP="00BA5010">
      <w:pPr>
        <w:pStyle w:val="Prrafodelista"/>
        <w:numPr>
          <w:ilvl w:val="0"/>
          <w:numId w:val="7"/>
        </w:numPr>
        <w:rPr>
          <w:ins w:id="345" w:author="Esquivias Carvajal, Diego Andres" w:date="2022-11-16T10:35:00Z"/>
        </w:rPr>
      </w:pPr>
      <w:ins w:id="346" w:author="Esquivias Carvajal, Diego Andres" w:date="2022-11-16T10:29:00Z">
        <w:r>
          <w:t>Habitual</w:t>
        </w:r>
      </w:ins>
      <w:ins w:id="347" w:author="Esquivias Carvajal, Diego Andres" w:date="2022-11-16T10:30:00Z">
        <w:r>
          <w:t>mente</w:t>
        </w:r>
      </w:ins>
    </w:p>
    <w:p w14:paraId="7CB93324" w14:textId="77777777" w:rsidR="00BA5010" w:rsidRDefault="00BA5010">
      <w:pPr>
        <w:pStyle w:val="Prrafodelista"/>
        <w:ind w:left="1080"/>
        <w:rPr>
          <w:ins w:id="348" w:author="Esquivias Carvajal, Diego Andres" w:date="2022-11-15T20:52:00Z"/>
        </w:rPr>
        <w:pPrChange w:id="349" w:author="Esquivias Carvajal, Diego Andres" w:date="2022-11-16T10:38:00Z">
          <w:pPr/>
        </w:pPrChange>
      </w:pPr>
    </w:p>
    <w:p w14:paraId="153BA010" w14:textId="55B55D05" w:rsidR="008F7F43" w:rsidRDefault="008F7F43">
      <w:pPr>
        <w:pStyle w:val="Prrafodelista"/>
        <w:numPr>
          <w:ilvl w:val="0"/>
          <w:numId w:val="3"/>
        </w:numPr>
        <w:rPr>
          <w:ins w:id="350" w:author="Esquivias Carvajal, Diego Andres" w:date="2022-11-16T10:34:00Z"/>
        </w:rPr>
        <w:pPrChange w:id="351" w:author="Esquivias Carvajal, Diego Andres" w:date="2022-11-16T10:34:00Z">
          <w:pPr>
            <w:ind w:firstLine="360"/>
          </w:pPr>
        </w:pPrChange>
      </w:pPr>
      <w:ins w:id="352" w:author="Esquivias Carvajal, Diego Andres" w:date="2022-11-15T20:52:00Z">
        <w:r>
          <w:t>¿</w:t>
        </w:r>
      </w:ins>
      <w:ins w:id="353" w:author="Esquivias Carvajal, Diego Andres" w:date="2022-11-16T10:20:00Z">
        <w:r w:rsidR="00164C48">
          <w:t xml:space="preserve">has perdido o ganado una cantidad de peso importante </w:t>
        </w:r>
      </w:ins>
      <w:ins w:id="354" w:author="Esquivias Carvajal, Diego Andres" w:date="2022-11-16T10:21:00Z">
        <w:r w:rsidR="00164C48">
          <w:t>recientemente</w:t>
        </w:r>
      </w:ins>
      <w:ins w:id="355" w:author="Esquivias Carvajal, Diego Andres" w:date="2022-11-16T10:20:00Z">
        <w:r w:rsidR="00164C48">
          <w:t xml:space="preserve"> (último mes)</w:t>
        </w:r>
      </w:ins>
      <w:ins w:id="356" w:author="Esquivias Carvajal, Diego Andres" w:date="2022-11-15T20:52:00Z">
        <w:r>
          <w:t>?</w:t>
        </w:r>
      </w:ins>
    </w:p>
    <w:p w14:paraId="104D86F7" w14:textId="0C102481" w:rsidR="00BA5010" w:rsidRDefault="00BA5010">
      <w:pPr>
        <w:pStyle w:val="Prrafodelista"/>
        <w:numPr>
          <w:ilvl w:val="0"/>
          <w:numId w:val="10"/>
        </w:numPr>
        <w:rPr>
          <w:ins w:id="357" w:author="Esquivias Carvajal, Diego Andres" w:date="2022-11-16T10:35:00Z"/>
        </w:rPr>
        <w:pPrChange w:id="358" w:author="Esquivias Carvajal, Diego Andres" w:date="2022-11-16T10:35:00Z">
          <w:pPr>
            <w:pStyle w:val="Prrafodelista"/>
            <w:numPr>
              <w:numId w:val="3"/>
            </w:numPr>
            <w:ind w:hanging="360"/>
          </w:pPr>
        </w:pPrChange>
      </w:pPr>
      <w:ins w:id="359" w:author="Esquivias Carvajal, Diego Andres" w:date="2022-11-16T10:35:00Z">
        <w:r>
          <w:t>N</w:t>
        </w:r>
      </w:ins>
      <w:ins w:id="360" w:author="Esquivias Carvajal, Diego Andres" w:date="2022-11-16T10:39:00Z">
        <w:r w:rsidR="001477DE">
          <w:t>o he perdido o ganado peso últimamente</w:t>
        </w:r>
      </w:ins>
    </w:p>
    <w:p w14:paraId="093F70C0" w14:textId="7D4B4E64" w:rsidR="00BA5010" w:rsidRDefault="001477DE">
      <w:pPr>
        <w:pStyle w:val="Prrafodelista"/>
        <w:numPr>
          <w:ilvl w:val="0"/>
          <w:numId w:val="10"/>
        </w:numPr>
        <w:rPr>
          <w:ins w:id="361" w:author="Esquivias Carvajal, Diego Andres" w:date="2022-11-16T10:35:00Z"/>
        </w:rPr>
        <w:pPrChange w:id="362" w:author="Esquivias Carvajal, Diego Andres" w:date="2022-11-16T10:35:00Z">
          <w:pPr>
            <w:pStyle w:val="Prrafodelista"/>
            <w:numPr>
              <w:numId w:val="3"/>
            </w:numPr>
            <w:ind w:hanging="360"/>
          </w:pPr>
        </w:pPrChange>
      </w:pPr>
      <w:ins w:id="363" w:author="Esquivias Carvajal, Diego Andres" w:date="2022-11-16T10:39:00Z">
        <w:r>
          <w:t xml:space="preserve">He perdido o ganado </w:t>
        </w:r>
      </w:ins>
      <w:ins w:id="364" w:author="Esquivias Carvajal, Diego Andres" w:date="2022-11-16T10:40:00Z">
        <w:r>
          <w:t>más</w:t>
        </w:r>
      </w:ins>
      <w:ins w:id="365" w:author="Esquivias Carvajal, Diego Andres" w:date="2022-11-16T10:39:00Z">
        <w:r>
          <w:t xml:space="preserve"> de 2 kilos</w:t>
        </w:r>
      </w:ins>
    </w:p>
    <w:p w14:paraId="34CB3DAD" w14:textId="269D8906" w:rsidR="001477DE" w:rsidRDefault="001477DE" w:rsidP="001477DE">
      <w:pPr>
        <w:pStyle w:val="Prrafodelista"/>
        <w:numPr>
          <w:ilvl w:val="0"/>
          <w:numId w:val="10"/>
        </w:numPr>
        <w:rPr>
          <w:ins w:id="366" w:author="Esquivias Carvajal, Diego Andres" w:date="2022-11-16T10:39:00Z"/>
        </w:rPr>
      </w:pPr>
      <w:ins w:id="367" w:author="Esquivias Carvajal, Diego Andres" w:date="2022-11-16T10:39:00Z">
        <w:r>
          <w:t xml:space="preserve">He perdido o ganado </w:t>
        </w:r>
      </w:ins>
      <w:ins w:id="368" w:author="Esquivias Carvajal, Diego Andres" w:date="2022-11-16T10:40:00Z">
        <w:r>
          <w:t>más</w:t>
        </w:r>
      </w:ins>
      <w:ins w:id="369" w:author="Esquivias Carvajal, Diego Andres" w:date="2022-11-16T10:39:00Z">
        <w:r>
          <w:t xml:space="preserve"> de </w:t>
        </w:r>
      </w:ins>
      <w:ins w:id="370" w:author="Esquivias Carvajal, Diego Andres" w:date="2022-11-16T10:40:00Z">
        <w:r>
          <w:t>4</w:t>
        </w:r>
      </w:ins>
      <w:ins w:id="371" w:author="Esquivias Carvajal, Diego Andres" w:date="2022-11-16T10:39:00Z">
        <w:r>
          <w:t xml:space="preserve"> kilos</w:t>
        </w:r>
      </w:ins>
    </w:p>
    <w:p w14:paraId="5CBA39AE" w14:textId="17F233B4" w:rsidR="001477DE" w:rsidRDefault="001477DE" w:rsidP="001477DE">
      <w:pPr>
        <w:pStyle w:val="Prrafodelista"/>
        <w:numPr>
          <w:ilvl w:val="0"/>
          <w:numId w:val="10"/>
        </w:numPr>
        <w:rPr>
          <w:ins w:id="372" w:author="Esquivias Carvajal, Diego Andres" w:date="2022-11-16T10:40:00Z"/>
        </w:rPr>
      </w:pPr>
      <w:ins w:id="373" w:author="Esquivias Carvajal, Diego Andres" w:date="2022-11-16T10:40:00Z">
        <w:r>
          <w:t>He perdido o ganado más de 7 kilos</w:t>
        </w:r>
      </w:ins>
    </w:p>
    <w:p w14:paraId="5CA7125A" w14:textId="77777777" w:rsidR="00BA5010" w:rsidRDefault="00BA5010">
      <w:pPr>
        <w:pStyle w:val="Prrafodelista"/>
        <w:ind w:left="1080"/>
        <w:rPr>
          <w:ins w:id="374" w:author="Esquivias Carvajal, Diego Andres" w:date="2022-11-15T20:52:00Z"/>
        </w:rPr>
        <w:pPrChange w:id="375" w:author="Esquivias Carvajal, Diego Andres" w:date="2022-11-16T10:38:00Z">
          <w:pPr/>
        </w:pPrChange>
      </w:pPr>
    </w:p>
    <w:p w14:paraId="2B784979" w14:textId="350D1AC4" w:rsidR="008F7F43" w:rsidRDefault="00164C48">
      <w:pPr>
        <w:pStyle w:val="Prrafodelista"/>
        <w:numPr>
          <w:ilvl w:val="0"/>
          <w:numId w:val="3"/>
        </w:numPr>
        <w:rPr>
          <w:ins w:id="376" w:author="Esquivias Carvajal, Diego Andres" w:date="2022-11-16T10:35:00Z"/>
        </w:rPr>
        <w:pPrChange w:id="377" w:author="Esquivias Carvajal, Diego Andres" w:date="2022-11-16T10:35:00Z">
          <w:pPr>
            <w:ind w:firstLine="360"/>
          </w:pPr>
        </w:pPrChange>
      </w:pPr>
      <w:ins w:id="378" w:author="Esquivias Carvajal, Diego Andres" w:date="2022-11-16T10:21:00Z">
        <w:r>
          <w:t>¿</w:t>
        </w:r>
      </w:ins>
      <w:ins w:id="379" w:author="Esquivias Carvajal, Diego Andres" w:date="2022-11-16T10:23:00Z">
        <w:r>
          <w:t>Te sientes</w:t>
        </w:r>
      </w:ins>
      <w:ins w:id="380" w:author="Esquivias Carvajal, Diego Andres" w:date="2022-11-16T10:22:00Z">
        <w:r>
          <w:t xml:space="preserve"> triste</w:t>
        </w:r>
      </w:ins>
      <w:ins w:id="381" w:author="Esquivias Carvajal, Diego Andres" w:date="2022-11-16T10:23:00Z">
        <w:r>
          <w:t xml:space="preserve">, </w:t>
        </w:r>
      </w:ins>
      <w:ins w:id="382" w:author="Esquivias Carvajal, Diego Andres" w:date="2022-11-16T10:22:00Z">
        <w:r>
          <w:t>vacío</w:t>
        </w:r>
      </w:ins>
      <w:ins w:id="383" w:author="Esquivias Carvajal, Diego Andres" w:date="2022-11-16T10:23:00Z">
        <w:r>
          <w:t xml:space="preserve"> o sin esperanza</w:t>
        </w:r>
      </w:ins>
      <w:ins w:id="384" w:author="Esquivias Carvajal, Diego Andres" w:date="2022-11-16T10:22:00Z">
        <w:r>
          <w:t>?</w:t>
        </w:r>
      </w:ins>
    </w:p>
    <w:p w14:paraId="4E0C5A9C" w14:textId="77777777" w:rsidR="00BA5010" w:rsidRDefault="00BA5010">
      <w:pPr>
        <w:pStyle w:val="Prrafodelista"/>
        <w:numPr>
          <w:ilvl w:val="0"/>
          <w:numId w:val="11"/>
        </w:numPr>
        <w:rPr>
          <w:ins w:id="385" w:author="Esquivias Carvajal, Diego Andres" w:date="2022-11-16T10:35:00Z"/>
        </w:rPr>
        <w:pPrChange w:id="386" w:author="Esquivias Carvajal, Diego Andres" w:date="2022-11-16T10:35:00Z">
          <w:pPr>
            <w:pStyle w:val="Prrafodelista"/>
            <w:numPr>
              <w:numId w:val="3"/>
            </w:numPr>
            <w:ind w:hanging="360"/>
          </w:pPr>
        </w:pPrChange>
      </w:pPr>
      <w:ins w:id="387" w:author="Esquivias Carvajal, Diego Andres" w:date="2022-11-16T10:35:00Z">
        <w:r>
          <w:t>Nunca</w:t>
        </w:r>
      </w:ins>
    </w:p>
    <w:p w14:paraId="4AFCFF05" w14:textId="77777777" w:rsidR="00BA5010" w:rsidRDefault="00BA5010">
      <w:pPr>
        <w:pStyle w:val="Prrafodelista"/>
        <w:numPr>
          <w:ilvl w:val="0"/>
          <w:numId w:val="11"/>
        </w:numPr>
        <w:rPr>
          <w:ins w:id="388" w:author="Esquivias Carvajal, Diego Andres" w:date="2022-11-16T10:35:00Z"/>
        </w:rPr>
        <w:pPrChange w:id="389" w:author="Esquivias Carvajal, Diego Andres" w:date="2022-11-16T10:35:00Z">
          <w:pPr>
            <w:pStyle w:val="Prrafodelista"/>
            <w:numPr>
              <w:numId w:val="3"/>
            </w:numPr>
            <w:ind w:hanging="360"/>
          </w:pPr>
        </w:pPrChange>
      </w:pPr>
      <w:ins w:id="390" w:author="Esquivias Carvajal, Diego Andres" w:date="2022-11-16T10:35:00Z">
        <w:r>
          <w:t>Muy pocas veces</w:t>
        </w:r>
      </w:ins>
    </w:p>
    <w:p w14:paraId="66D02F51" w14:textId="77777777" w:rsidR="00BA5010" w:rsidRDefault="00BA5010">
      <w:pPr>
        <w:pStyle w:val="Prrafodelista"/>
        <w:numPr>
          <w:ilvl w:val="0"/>
          <w:numId w:val="11"/>
        </w:numPr>
        <w:rPr>
          <w:ins w:id="391" w:author="Esquivias Carvajal, Diego Andres" w:date="2022-11-16T10:35:00Z"/>
        </w:rPr>
        <w:pPrChange w:id="392" w:author="Esquivias Carvajal, Diego Andres" w:date="2022-11-16T10:35:00Z">
          <w:pPr>
            <w:pStyle w:val="Prrafodelista"/>
            <w:numPr>
              <w:numId w:val="3"/>
            </w:numPr>
            <w:ind w:hanging="360"/>
          </w:pPr>
        </w:pPrChange>
      </w:pPr>
      <w:ins w:id="393" w:author="Esquivias Carvajal, Diego Andres" w:date="2022-11-16T10:35:00Z">
        <w:r>
          <w:t>A veces</w:t>
        </w:r>
      </w:ins>
    </w:p>
    <w:p w14:paraId="7D528313" w14:textId="67DDB2C7" w:rsidR="00BA5010" w:rsidRDefault="00BA5010" w:rsidP="00BA5010">
      <w:pPr>
        <w:pStyle w:val="Prrafodelista"/>
        <w:numPr>
          <w:ilvl w:val="0"/>
          <w:numId w:val="11"/>
        </w:numPr>
        <w:rPr>
          <w:ins w:id="394" w:author="Esquivias Carvajal, Diego Andres" w:date="2022-11-16T10:38:00Z"/>
        </w:rPr>
      </w:pPr>
      <w:ins w:id="395" w:author="Esquivias Carvajal, Diego Andres" w:date="2022-11-16T10:35:00Z">
        <w:r>
          <w:t>Habitualmente</w:t>
        </w:r>
      </w:ins>
    </w:p>
    <w:p w14:paraId="3F207A66" w14:textId="77777777" w:rsidR="00BA5010" w:rsidRDefault="00BA5010">
      <w:pPr>
        <w:pStyle w:val="Prrafodelista"/>
        <w:ind w:left="1068"/>
        <w:rPr>
          <w:ins w:id="396" w:author="Esquivias Carvajal, Diego Andres" w:date="2022-11-15T20:52:00Z"/>
        </w:rPr>
        <w:pPrChange w:id="397" w:author="Esquivias Carvajal, Diego Andres" w:date="2022-11-16T10:38:00Z">
          <w:pPr/>
        </w:pPrChange>
      </w:pPr>
    </w:p>
    <w:p w14:paraId="40A7819F" w14:textId="08A852A6" w:rsidR="008F7F43" w:rsidRDefault="008F7F43">
      <w:pPr>
        <w:pStyle w:val="Prrafodelista"/>
        <w:numPr>
          <w:ilvl w:val="0"/>
          <w:numId w:val="3"/>
        </w:numPr>
        <w:rPr>
          <w:ins w:id="398" w:author="Esquivias Carvajal, Diego Andres" w:date="2022-11-16T10:35:00Z"/>
        </w:rPr>
        <w:pPrChange w:id="399" w:author="Esquivias Carvajal, Diego Andres" w:date="2022-11-16T10:35:00Z">
          <w:pPr>
            <w:ind w:firstLine="360"/>
          </w:pPr>
        </w:pPrChange>
      </w:pPr>
      <w:ins w:id="400" w:author="Esquivias Carvajal, Diego Andres" w:date="2022-11-15T20:52:00Z">
        <w:r>
          <w:t>¿</w:t>
        </w:r>
      </w:ins>
      <w:ins w:id="401" w:author="Esquivias Carvajal, Diego Andres" w:date="2022-11-16T10:34:00Z">
        <w:r w:rsidR="00BA5010">
          <w:t>Estas más irritable últimamente</w:t>
        </w:r>
      </w:ins>
      <w:ins w:id="402" w:author="Esquivias Carvajal, Diego Andres" w:date="2022-11-15T20:52:00Z">
        <w:r>
          <w:t>?</w:t>
        </w:r>
      </w:ins>
    </w:p>
    <w:p w14:paraId="63EDE8D9" w14:textId="3511965F" w:rsidR="00BA5010" w:rsidRDefault="001477DE">
      <w:pPr>
        <w:pStyle w:val="Prrafodelista"/>
        <w:numPr>
          <w:ilvl w:val="0"/>
          <w:numId w:val="12"/>
        </w:numPr>
        <w:rPr>
          <w:ins w:id="403" w:author="Esquivias Carvajal, Diego Andres" w:date="2022-11-16T10:35:00Z"/>
        </w:rPr>
        <w:pPrChange w:id="404" w:author="Esquivias Carvajal, Diego Andres" w:date="2022-11-16T10:35:00Z">
          <w:pPr>
            <w:pStyle w:val="Prrafodelista"/>
            <w:numPr>
              <w:numId w:val="3"/>
            </w:numPr>
            <w:ind w:hanging="360"/>
          </w:pPr>
        </w:pPrChange>
      </w:pPr>
      <w:ins w:id="405" w:author="Esquivias Carvajal, Diego Andres" w:date="2022-11-16T10:44:00Z">
        <w:r>
          <w:t xml:space="preserve">Ya no me irritan cosas que antes lo </w:t>
        </w:r>
      </w:ins>
      <w:ins w:id="406" w:author="Esquivias Carvajal, Diego Andres" w:date="2022-11-16T10:45:00Z">
        <w:r>
          <w:t>hacían</w:t>
        </w:r>
      </w:ins>
    </w:p>
    <w:p w14:paraId="390AA77F" w14:textId="0309C9A8" w:rsidR="00BA5010" w:rsidRDefault="00BA5010">
      <w:pPr>
        <w:pStyle w:val="Prrafodelista"/>
        <w:numPr>
          <w:ilvl w:val="0"/>
          <w:numId w:val="12"/>
        </w:numPr>
        <w:rPr>
          <w:ins w:id="407" w:author="Esquivias Carvajal, Diego Andres" w:date="2022-11-16T10:35:00Z"/>
        </w:rPr>
        <w:pPrChange w:id="408" w:author="Esquivias Carvajal, Diego Andres" w:date="2022-11-16T10:35:00Z">
          <w:pPr>
            <w:pStyle w:val="Prrafodelista"/>
            <w:numPr>
              <w:numId w:val="3"/>
            </w:numPr>
            <w:ind w:hanging="360"/>
          </w:pPr>
        </w:pPrChange>
      </w:pPr>
      <w:ins w:id="409" w:author="Esquivias Carvajal, Diego Andres" w:date="2022-11-16T10:35:00Z">
        <w:r>
          <w:t>M</w:t>
        </w:r>
      </w:ins>
      <w:ins w:id="410" w:author="Esquivias Carvajal, Diego Andres" w:date="2022-11-16T10:44:00Z">
        <w:r w:rsidR="001477DE">
          <w:t>e</w:t>
        </w:r>
      </w:ins>
      <w:ins w:id="411" w:author="Esquivias Carvajal, Diego Andres" w:date="2022-11-16T10:45:00Z">
        <w:r w:rsidR="001477DE">
          <w:t xml:space="preserve"> irrito muy rara vez</w:t>
        </w:r>
      </w:ins>
    </w:p>
    <w:p w14:paraId="6CF4D257" w14:textId="0CD98F0B" w:rsidR="001477DE" w:rsidRDefault="001477DE" w:rsidP="001477DE">
      <w:pPr>
        <w:pStyle w:val="Prrafodelista"/>
        <w:numPr>
          <w:ilvl w:val="0"/>
          <w:numId w:val="12"/>
        </w:numPr>
        <w:rPr>
          <w:ins w:id="412" w:author="Esquivias Carvajal, Diego Andres" w:date="2022-11-16T10:43:00Z"/>
        </w:rPr>
      </w:pPr>
      <w:ins w:id="413" w:author="Esquivias Carvajal, Diego Andres" w:date="2022-11-16T10:43:00Z">
        <w:r>
          <w:t>Me irrito con más facilidad que antes</w:t>
        </w:r>
      </w:ins>
    </w:p>
    <w:p w14:paraId="645C9EA1" w14:textId="07B36A23" w:rsidR="00BA5010" w:rsidRDefault="001477DE" w:rsidP="001477DE">
      <w:pPr>
        <w:pStyle w:val="Prrafodelista"/>
        <w:numPr>
          <w:ilvl w:val="0"/>
          <w:numId w:val="12"/>
        </w:numPr>
        <w:rPr>
          <w:ins w:id="414" w:author="Esquivias Carvajal, Diego Andres" w:date="2022-11-16T10:38:00Z"/>
        </w:rPr>
      </w:pPr>
      <w:ins w:id="415" w:author="Esquivias Carvajal, Diego Andres" w:date="2022-11-16T10:43:00Z">
        <w:r>
          <w:t>Me siento irritado la mayoría del tiempo</w:t>
        </w:r>
      </w:ins>
    </w:p>
    <w:p w14:paraId="6E632E90" w14:textId="77777777" w:rsidR="00BA5010" w:rsidRDefault="00BA5010">
      <w:pPr>
        <w:pStyle w:val="Prrafodelista"/>
        <w:ind w:left="1068"/>
        <w:rPr>
          <w:ins w:id="416" w:author="Esquivias Carvajal, Diego Andres" w:date="2022-11-15T20:52:00Z"/>
        </w:rPr>
        <w:pPrChange w:id="417" w:author="Esquivias Carvajal, Diego Andres" w:date="2022-11-16T10:38:00Z">
          <w:pPr/>
        </w:pPrChange>
      </w:pPr>
    </w:p>
    <w:p w14:paraId="7524825B" w14:textId="5FB44BFC" w:rsidR="008F7F43" w:rsidRDefault="00BA5010">
      <w:pPr>
        <w:pStyle w:val="Prrafodelista"/>
        <w:numPr>
          <w:ilvl w:val="0"/>
          <w:numId w:val="3"/>
        </w:numPr>
        <w:rPr>
          <w:ins w:id="418" w:author="Esquivias Carvajal, Diego Andres" w:date="2022-11-16T10:35:00Z"/>
        </w:rPr>
        <w:pPrChange w:id="419" w:author="Esquivias Carvajal, Diego Andres" w:date="2022-11-16T10:35:00Z">
          <w:pPr>
            <w:ind w:firstLine="360"/>
          </w:pPr>
        </w:pPrChange>
      </w:pPr>
      <w:ins w:id="420" w:author="Esquivias Carvajal, Diego Andres" w:date="2022-11-16T10:31:00Z">
        <w:r>
          <w:t xml:space="preserve">¿Qué tan a menudo </w:t>
        </w:r>
      </w:ins>
      <w:ins w:id="421" w:author="Esquivias Carvajal, Diego Andres" w:date="2022-11-16T10:32:00Z">
        <w:r>
          <w:t>piensas en las demás personas (amigos, familiares, etc.)</w:t>
        </w:r>
      </w:ins>
      <w:ins w:id="422" w:author="Esquivias Carvajal, Diego Andres" w:date="2022-11-15T20:52:00Z">
        <w:r w:rsidR="008F7F43">
          <w:t>?</w:t>
        </w:r>
      </w:ins>
    </w:p>
    <w:p w14:paraId="130E0F06" w14:textId="77777777" w:rsidR="00BA5010" w:rsidRDefault="00BA5010">
      <w:pPr>
        <w:pStyle w:val="Prrafodelista"/>
        <w:numPr>
          <w:ilvl w:val="0"/>
          <w:numId w:val="14"/>
        </w:numPr>
        <w:rPr>
          <w:ins w:id="423" w:author="Esquivias Carvajal, Diego Andres" w:date="2022-11-16T10:35:00Z"/>
        </w:rPr>
        <w:pPrChange w:id="424" w:author="Esquivias Carvajal, Diego Andres" w:date="2022-11-16T10:36:00Z">
          <w:pPr>
            <w:pStyle w:val="Prrafodelista"/>
            <w:numPr>
              <w:numId w:val="3"/>
            </w:numPr>
            <w:ind w:hanging="360"/>
          </w:pPr>
        </w:pPrChange>
      </w:pPr>
      <w:ins w:id="425" w:author="Esquivias Carvajal, Diego Andres" w:date="2022-11-16T10:35:00Z">
        <w:r>
          <w:t>Nunca</w:t>
        </w:r>
      </w:ins>
    </w:p>
    <w:p w14:paraId="1D6310C7" w14:textId="77777777" w:rsidR="00BA5010" w:rsidRDefault="00BA5010">
      <w:pPr>
        <w:pStyle w:val="Prrafodelista"/>
        <w:numPr>
          <w:ilvl w:val="0"/>
          <w:numId w:val="14"/>
        </w:numPr>
        <w:rPr>
          <w:ins w:id="426" w:author="Esquivias Carvajal, Diego Andres" w:date="2022-11-16T10:35:00Z"/>
        </w:rPr>
        <w:pPrChange w:id="427" w:author="Esquivias Carvajal, Diego Andres" w:date="2022-11-16T10:36:00Z">
          <w:pPr>
            <w:pStyle w:val="Prrafodelista"/>
            <w:numPr>
              <w:numId w:val="3"/>
            </w:numPr>
            <w:ind w:hanging="360"/>
          </w:pPr>
        </w:pPrChange>
      </w:pPr>
      <w:ins w:id="428" w:author="Esquivias Carvajal, Diego Andres" w:date="2022-11-16T10:35:00Z">
        <w:r>
          <w:t>Muy pocas veces</w:t>
        </w:r>
      </w:ins>
    </w:p>
    <w:p w14:paraId="7C877396" w14:textId="77777777" w:rsidR="00BA5010" w:rsidRDefault="00BA5010">
      <w:pPr>
        <w:pStyle w:val="Prrafodelista"/>
        <w:numPr>
          <w:ilvl w:val="0"/>
          <w:numId w:val="14"/>
        </w:numPr>
        <w:rPr>
          <w:ins w:id="429" w:author="Esquivias Carvajal, Diego Andres" w:date="2022-11-16T10:35:00Z"/>
        </w:rPr>
        <w:pPrChange w:id="430" w:author="Esquivias Carvajal, Diego Andres" w:date="2022-11-16T10:36:00Z">
          <w:pPr>
            <w:pStyle w:val="Prrafodelista"/>
            <w:numPr>
              <w:numId w:val="3"/>
            </w:numPr>
            <w:ind w:hanging="360"/>
          </w:pPr>
        </w:pPrChange>
      </w:pPr>
      <w:ins w:id="431" w:author="Esquivias Carvajal, Diego Andres" w:date="2022-11-16T10:35:00Z">
        <w:r>
          <w:t>A veces</w:t>
        </w:r>
      </w:ins>
    </w:p>
    <w:p w14:paraId="13FE6108" w14:textId="60BB9B5C" w:rsidR="00BA5010" w:rsidRDefault="00BA5010" w:rsidP="00BA5010">
      <w:pPr>
        <w:pStyle w:val="Prrafodelista"/>
        <w:numPr>
          <w:ilvl w:val="0"/>
          <w:numId w:val="14"/>
        </w:numPr>
        <w:rPr>
          <w:ins w:id="432" w:author="Esquivias Carvajal, Diego Andres" w:date="2022-11-16T10:38:00Z"/>
        </w:rPr>
      </w:pPr>
      <w:ins w:id="433" w:author="Esquivias Carvajal, Diego Andres" w:date="2022-11-16T10:35:00Z">
        <w:r>
          <w:t>Habitualmente</w:t>
        </w:r>
      </w:ins>
      <w:ins w:id="434" w:author="Esquivias Carvajal, Diego Andres" w:date="2022-11-16T10:36:00Z">
        <w:r>
          <w:tab/>
        </w:r>
      </w:ins>
    </w:p>
    <w:p w14:paraId="18440046" w14:textId="77777777" w:rsidR="00BA5010" w:rsidRDefault="00BA5010">
      <w:pPr>
        <w:pStyle w:val="Prrafodelista"/>
        <w:ind w:left="1068"/>
        <w:rPr>
          <w:ins w:id="435" w:author="Esquivias Carvajal, Diego Andres" w:date="2022-11-15T20:52:00Z"/>
        </w:rPr>
        <w:pPrChange w:id="436" w:author="Esquivias Carvajal, Diego Andres" w:date="2022-11-16T10:38:00Z">
          <w:pPr/>
        </w:pPrChange>
      </w:pPr>
    </w:p>
    <w:p w14:paraId="14A9D5D9" w14:textId="78098D28" w:rsidR="008F7F43" w:rsidRDefault="008F7F43" w:rsidP="00BE1A30">
      <w:pPr>
        <w:ind w:firstLine="360"/>
        <w:rPr>
          <w:ins w:id="437" w:author="Esquivias Carvajal, Diego Andres" w:date="2022-11-16T10:36:00Z"/>
        </w:rPr>
      </w:pPr>
      <w:ins w:id="438" w:author="Esquivias Carvajal, Diego Andres" w:date="2022-11-15T20:52:00Z">
        <w:r>
          <w:lastRenderedPageBreak/>
          <w:t>6</w:t>
        </w:r>
      </w:ins>
      <w:ins w:id="439" w:author="Esquivias Carvajal, Diego Andres" w:date="2022-11-15T20:53:00Z">
        <w:r>
          <w:t xml:space="preserve">) </w:t>
        </w:r>
      </w:ins>
      <w:ins w:id="440" w:author="Esquivias Carvajal, Diego Andres" w:date="2022-11-15T20:52:00Z">
        <w:r>
          <w:t>¿Tienes problemas para tener relaciones sociales?</w:t>
        </w:r>
      </w:ins>
    </w:p>
    <w:p w14:paraId="3AF2085A" w14:textId="77777777" w:rsidR="00BA5010" w:rsidRDefault="00BA5010" w:rsidP="00BA5010">
      <w:pPr>
        <w:pStyle w:val="Prrafodelista"/>
        <w:numPr>
          <w:ilvl w:val="0"/>
          <w:numId w:val="10"/>
        </w:numPr>
        <w:rPr>
          <w:ins w:id="441" w:author="Esquivias Carvajal, Diego Andres" w:date="2022-11-16T10:36:00Z"/>
        </w:rPr>
      </w:pPr>
      <w:ins w:id="442" w:author="Esquivias Carvajal, Diego Andres" w:date="2022-11-16T10:36:00Z">
        <w:r>
          <w:t>Nunca</w:t>
        </w:r>
      </w:ins>
    </w:p>
    <w:p w14:paraId="72373DB5" w14:textId="77777777" w:rsidR="00BA5010" w:rsidRDefault="00BA5010" w:rsidP="00BA5010">
      <w:pPr>
        <w:pStyle w:val="Prrafodelista"/>
        <w:numPr>
          <w:ilvl w:val="0"/>
          <w:numId w:val="10"/>
        </w:numPr>
        <w:rPr>
          <w:ins w:id="443" w:author="Esquivias Carvajal, Diego Andres" w:date="2022-11-16T10:36:00Z"/>
        </w:rPr>
      </w:pPr>
      <w:ins w:id="444" w:author="Esquivias Carvajal, Diego Andres" w:date="2022-11-16T10:36:00Z">
        <w:r>
          <w:t>Muy pocas veces</w:t>
        </w:r>
      </w:ins>
    </w:p>
    <w:p w14:paraId="4C4740DD" w14:textId="77777777" w:rsidR="00BA5010" w:rsidRDefault="00BA5010" w:rsidP="00BA5010">
      <w:pPr>
        <w:pStyle w:val="Prrafodelista"/>
        <w:numPr>
          <w:ilvl w:val="0"/>
          <w:numId w:val="10"/>
        </w:numPr>
        <w:rPr>
          <w:ins w:id="445" w:author="Esquivias Carvajal, Diego Andres" w:date="2022-11-16T10:36:00Z"/>
        </w:rPr>
      </w:pPr>
      <w:ins w:id="446" w:author="Esquivias Carvajal, Diego Andres" w:date="2022-11-16T10:36:00Z">
        <w:r>
          <w:t>A veces</w:t>
        </w:r>
      </w:ins>
    </w:p>
    <w:p w14:paraId="3C093BA8" w14:textId="033557C5" w:rsidR="00BA5010" w:rsidRDefault="00BA5010">
      <w:pPr>
        <w:pStyle w:val="Prrafodelista"/>
        <w:numPr>
          <w:ilvl w:val="0"/>
          <w:numId w:val="10"/>
        </w:numPr>
        <w:rPr>
          <w:ins w:id="447" w:author="Esquivias Carvajal, Diego Andres" w:date="2022-11-15T20:52:00Z"/>
        </w:rPr>
        <w:pPrChange w:id="448" w:author="Esquivias Carvajal, Diego Andres" w:date="2022-11-16T10:38:00Z">
          <w:pPr/>
        </w:pPrChange>
      </w:pPr>
      <w:ins w:id="449" w:author="Esquivias Carvajal, Diego Andres" w:date="2022-11-16T10:36:00Z">
        <w:r>
          <w:t>Habitualmente</w:t>
        </w:r>
      </w:ins>
    </w:p>
    <w:p w14:paraId="527D91D0" w14:textId="66DACA4F" w:rsidR="008F7F43" w:rsidRDefault="008F7F43" w:rsidP="00BE1A30">
      <w:pPr>
        <w:ind w:firstLine="360"/>
        <w:rPr>
          <w:ins w:id="450" w:author="Esquivias Carvajal, Diego Andres" w:date="2022-11-16T10:36:00Z"/>
        </w:rPr>
      </w:pPr>
      <w:ins w:id="451" w:author="Esquivias Carvajal, Diego Andres" w:date="2022-11-15T20:52:00Z">
        <w:r>
          <w:t>7</w:t>
        </w:r>
      </w:ins>
      <w:ins w:id="452" w:author="Esquivias Carvajal, Diego Andres" w:date="2022-11-15T20:53:00Z">
        <w:r>
          <w:t xml:space="preserve">) </w:t>
        </w:r>
      </w:ins>
      <w:ins w:id="453" w:author="Esquivias Carvajal, Diego Andres" w:date="2022-11-15T20:52:00Z">
        <w:r>
          <w:t>¿Como duermes últimamente?</w:t>
        </w:r>
      </w:ins>
    </w:p>
    <w:p w14:paraId="7ECB5912" w14:textId="5FFB1EE7" w:rsidR="00BA5010" w:rsidRDefault="001477DE" w:rsidP="00BA5010">
      <w:pPr>
        <w:pStyle w:val="Prrafodelista"/>
        <w:numPr>
          <w:ilvl w:val="0"/>
          <w:numId w:val="10"/>
        </w:numPr>
        <w:rPr>
          <w:ins w:id="454" w:author="Esquivias Carvajal, Diego Andres" w:date="2022-11-16T10:36:00Z"/>
        </w:rPr>
      </w:pPr>
      <w:ins w:id="455" w:author="Esquivias Carvajal, Diego Andres" w:date="2022-11-16T10:46:00Z">
        <w:r>
          <w:t>Me despierto muchas veces durante la noche y no puedo volver a dormir</w:t>
        </w:r>
      </w:ins>
    </w:p>
    <w:p w14:paraId="5A25069E" w14:textId="193078ED" w:rsidR="00BA5010" w:rsidRDefault="001477DE" w:rsidP="00BA5010">
      <w:pPr>
        <w:pStyle w:val="Prrafodelista"/>
        <w:numPr>
          <w:ilvl w:val="0"/>
          <w:numId w:val="10"/>
        </w:numPr>
        <w:rPr>
          <w:ins w:id="456" w:author="Esquivias Carvajal, Diego Andres" w:date="2022-11-16T10:36:00Z"/>
        </w:rPr>
      </w:pPr>
      <w:ins w:id="457" w:author="Esquivias Carvajal, Diego Andres" w:date="2022-11-16T10:47:00Z">
        <w:r>
          <w:t>Me despierto algunas veces durante la noche y me cuesta volver a dormir</w:t>
        </w:r>
      </w:ins>
    </w:p>
    <w:p w14:paraId="597BB7A2" w14:textId="3EBE593F" w:rsidR="00BA5010" w:rsidRDefault="001477DE" w:rsidP="00BA5010">
      <w:pPr>
        <w:pStyle w:val="Prrafodelista"/>
        <w:numPr>
          <w:ilvl w:val="0"/>
          <w:numId w:val="10"/>
        </w:numPr>
        <w:rPr>
          <w:ins w:id="458" w:author="Esquivias Carvajal, Diego Andres" w:date="2022-11-16T10:36:00Z"/>
        </w:rPr>
      </w:pPr>
      <w:ins w:id="459" w:author="Esquivias Carvajal, Diego Andres" w:date="2022-11-16T10:47:00Z">
        <w:r>
          <w:t>No duermo tan bien como antes</w:t>
        </w:r>
      </w:ins>
    </w:p>
    <w:p w14:paraId="0A37BD6D" w14:textId="57416714" w:rsidR="00BA5010" w:rsidRDefault="001477DE">
      <w:pPr>
        <w:pStyle w:val="Prrafodelista"/>
        <w:numPr>
          <w:ilvl w:val="0"/>
          <w:numId w:val="10"/>
        </w:numPr>
        <w:rPr>
          <w:ins w:id="460" w:author="Esquivias Carvajal, Diego Andres" w:date="2022-11-15T20:52:00Z"/>
        </w:rPr>
        <w:pPrChange w:id="461" w:author="Esquivias Carvajal, Diego Andres" w:date="2022-11-16T10:38:00Z">
          <w:pPr/>
        </w:pPrChange>
      </w:pPr>
      <w:ins w:id="462" w:author="Esquivias Carvajal, Diego Andres" w:date="2022-11-16T10:47:00Z">
        <w:r>
          <w:t>Duermo tan bien como siempre</w:t>
        </w:r>
      </w:ins>
    </w:p>
    <w:p w14:paraId="364FCA4E" w14:textId="73A50BA1" w:rsidR="008F7F43" w:rsidRDefault="008F7F43" w:rsidP="00BE1A30">
      <w:pPr>
        <w:ind w:firstLine="360"/>
        <w:rPr>
          <w:ins w:id="463" w:author="Esquivias Carvajal, Diego Andres" w:date="2022-11-16T10:36:00Z"/>
        </w:rPr>
      </w:pPr>
      <w:ins w:id="464" w:author="Esquivias Carvajal, Diego Andres" w:date="2022-11-15T20:52:00Z">
        <w:r>
          <w:t>8</w:t>
        </w:r>
      </w:ins>
      <w:ins w:id="465" w:author="Esquivias Carvajal, Diego Andres" w:date="2022-11-15T20:53:00Z">
        <w:r>
          <w:t xml:space="preserve">) </w:t>
        </w:r>
      </w:ins>
      <w:ins w:id="466" w:author="Esquivias Carvajal, Diego Andres" w:date="2022-11-15T20:52:00Z">
        <w:r>
          <w:t>¿Te cuesta disfrutar de las actividades que normalmente te gusta realizar?</w:t>
        </w:r>
      </w:ins>
    </w:p>
    <w:p w14:paraId="451B72A7" w14:textId="75C607DF" w:rsidR="00BA5010" w:rsidRDefault="00FB01EF" w:rsidP="00BA5010">
      <w:pPr>
        <w:pStyle w:val="Prrafodelista"/>
        <w:numPr>
          <w:ilvl w:val="0"/>
          <w:numId w:val="10"/>
        </w:numPr>
        <w:rPr>
          <w:ins w:id="467" w:author="Esquivias Carvajal, Diego Andres" w:date="2022-11-16T10:36:00Z"/>
        </w:rPr>
      </w:pPr>
      <w:ins w:id="468" w:author="Esquivias Carvajal, Diego Andres" w:date="2022-11-16T10:51:00Z">
        <w:r>
          <w:t>P</w:t>
        </w:r>
      </w:ins>
      <w:ins w:id="469" w:author="Esquivias Carvajal, Diego Andres" w:date="2022-11-16T10:50:00Z">
        <w:r>
          <w:t>erdí toda la satisfacción al hacerlo</w:t>
        </w:r>
      </w:ins>
    </w:p>
    <w:p w14:paraId="490A5107" w14:textId="1C6A6005" w:rsidR="00BA5010" w:rsidRDefault="00FB01EF" w:rsidP="00BA5010">
      <w:pPr>
        <w:pStyle w:val="Prrafodelista"/>
        <w:numPr>
          <w:ilvl w:val="0"/>
          <w:numId w:val="10"/>
        </w:numPr>
        <w:rPr>
          <w:ins w:id="470" w:author="Esquivias Carvajal, Diego Andres" w:date="2022-11-16T10:36:00Z"/>
        </w:rPr>
      </w:pPr>
      <w:ins w:id="471" w:author="Esquivias Carvajal, Diego Andres" w:date="2022-11-16T10:53:00Z">
        <w:r>
          <w:t>No disfruto las cosas como antes</w:t>
        </w:r>
      </w:ins>
    </w:p>
    <w:p w14:paraId="2BD343A6" w14:textId="38D56B80" w:rsidR="00BA5010" w:rsidRDefault="00FB01EF" w:rsidP="00BA5010">
      <w:pPr>
        <w:pStyle w:val="Prrafodelista"/>
        <w:numPr>
          <w:ilvl w:val="0"/>
          <w:numId w:val="10"/>
        </w:numPr>
        <w:rPr>
          <w:ins w:id="472" w:author="Esquivias Carvajal, Diego Andres" w:date="2022-11-16T10:36:00Z"/>
        </w:rPr>
      </w:pPr>
      <w:ins w:id="473" w:author="Esquivias Carvajal, Diego Andres" w:date="2022-11-16T10:53:00Z">
        <w:r>
          <w:t>Disfruto a veces</w:t>
        </w:r>
      </w:ins>
      <w:ins w:id="474" w:author="Esquivias Carvajal, Diego Andres" w:date="2022-11-16T10:52:00Z">
        <w:r>
          <w:t xml:space="preserve"> </w:t>
        </w:r>
      </w:ins>
    </w:p>
    <w:p w14:paraId="1DBC1102" w14:textId="1B5EF28E" w:rsidR="00BA5010" w:rsidRDefault="00FB01EF" w:rsidP="00BA5010">
      <w:pPr>
        <w:pStyle w:val="Prrafodelista"/>
        <w:numPr>
          <w:ilvl w:val="0"/>
          <w:numId w:val="10"/>
        </w:numPr>
        <w:rPr>
          <w:ins w:id="475" w:author="Esquivias Carvajal, Diego Andres" w:date="2022-11-16T10:38:00Z"/>
        </w:rPr>
      </w:pPr>
      <w:ins w:id="476" w:author="Esquivias Carvajal, Diego Andres" w:date="2022-11-16T10:53:00Z">
        <w:r>
          <w:t xml:space="preserve">Sigo </w:t>
        </w:r>
      </w:ins>
      <w:ins w:id="477" w:author="Esquivias Carvajal, Diego Andres" w:date="2022-11-16T10:54:00Z">
        <w:r>
          <w:t>disfrutando como siempre</w:t>
        </w:r>
      </w:ins>
    </w:p>
    <w:p w14:paraId="3AC2CC12" w14:textId="77777777" w:rsidR="00BA5010" w:rsidRDefault="00BA5010">
      <w:pPr>
        <w:pStyle w:val="Prrafodelista"/>
        <w:ind w:left="1080"/>
        <w:rPr>
          <w:ins w:id="478" w:author="Esquivias Carvajal, Diego Andres" w:date="2022-11-15T20:52:00Z"/>
        </w:rPr>
        <w:pPrChange w:id="479" w:author="Esquivias Carvajal, Diego Andres" w:date="2022-11-16T10:38:00Z">
          <w:pPr/>
        </w:pPrChange>
      </w:pPr>
    </w:p>
    <w:p w14:paraId="4A7E7691" w14:textId="468D1E92" w:rsidR="001477DE" w:rsidRDefault="008F7F43">
      <w:pPr>
        <w:pStyle w:val="Prrafodelista"/>
        <w:numPr>
          <w:ilvl w:val="0"/>
          <w:numId w:val="15"/>
        </w:numPr>
        <w:rPr>
          <w:ins w:id="480" w:author="Esquivias Carvajal, Diego Andres" w:date="2022-11-16T10:36:00Z"/>
        </w:rPr>
        <w:pPrChange w:id="481" w:author="Esquivias Carvajal, Diego Andres" w:date="2022-11-16T10:48:00Z">
          <w:pPr>
            <w:ind w:firstLine="360"/>
          </w:pPr>
        </w:pPrChange>
      </w:pPr>
      <w:ins w:id="482" w:author="Esquivias Carvajal, Diego Andres" w:date="2022-11-15T20:52:00Z">
        <w:r>
          <w:t>¿últimamente cuentas con el mismo apetito de siempre?</w:t>
        </w:r>
      </w:ins>
    </w:p>
    <w:p w14:paraId="6463F01D" w14:textId="77777777" w:rsidR="00FB01EF" w:rsidRDefault="00FB01EF">
      <w:pPr>
        <w:pStyle w:val="Prrafodelista"/>
        <w:numPr>
          <w:ilvl w:val="0"/>
          <w:numId w:val="20"/>
        </w:numPr>
        <w:rPr>
          <w:ins w:id="483" w:author="Esquivias Carvajal, Diego Andres" w:date="2022-11-16T10:50:00Z"/>
        </w:rPr>
        <w:pPrChange w:id="484" w:author="Esquivias Carvajal, Diego Andres" w:date="2022-11-16T10:50:00Z">
          <w:pPr>
            <w:pStyle w:val="Prrafodelista"/>
            <w:numPr>
              <w:numId w:val="15"/>
            </w:numPr>
            <w:ind w:hanging="360"/>
          </w:pPr>
        </w:pPrChange>
      </w:pPr>
      <w:ins w:id="485" w:author="Esquivias Carvajal, Diego Andres" w:date="2022-11-16T10:50:00Z">
        <w:r>
          <w:t>He perdido completamente el hambre</w:t>
        </w:r>
      </w:ins>
    </w:p>
    <w:p w14:paraId="68FF6F2F" w14:textId="77777777" w:rsidR="00FB01EF" w:rsidRDefault="00FB01EF">
      <w:pPr>
        <w:pStyle w:val="Prrafodelista"/>
        <w:numPr>
          <w:ilvl w:val="0"/>
          <w:numId w:val="20"/>
        </w:numPr>
        <w:rPr>
          <w:ins w:id="486" w:author="Esquivias Carvajal, Diego Andres" w:date="2022-11-16T10:50:00Z"/>
        </w:rPr>
        <w:pPrChange w:id="487" w:author="Esquivias Carvajal, Diego Andres" w:date="2022-11-16T10:50:00Z">
          <w:pPr>
            <w:pStyle w:val="Prrafodelista"/>
            <w:numPr>
              <w:numId w:val="15"/>
            </w:numPr>
            <w:ind w:hanging="360"/>
          </w:pPr>
        </w:pPrChange>
      </w:pPr>
      <w:ins w:id="488" w:author="Esquivias Carvajal, Diego Andres" w:date="2022-11-16T10:50:00Z">
        <w:r>
          <w:t>Ahora tengo mucho menos hambre</w:t>
        </w:r>
      </w:ins>
    </w:p>
    <w:p w14:paraId="2A59586F" w14:textId="77777777" w:rsidR="00FB01EF" w:rsidRDefault="00FB01EF">
      <w:pPr>
        <w:pStyle w:val="Prrafodelista"/>
        <w:numPr>
          <w:ilvl w:val="0"/>
          <w:numId w:val="20"/>
        </w:numPr>
        <w:rPr>
          <w:ins w:id="489" w:author="Esquivias Carvajal, Diego Andres" w:date="2022-11-16T10:50:00Z"/>
        </w:rPr>
        <w:pPrChange w:id="490" w:author="Esquivias Carvajal, Diego Andres" w:date="2022-11-16T10:50:00Z">
          <w:pPr>
            <w:pStyle w:val="Prrafodelista"/>
            <w:numPr>
              <w:numId w:val="15"/>
            </w:numPr>
            <w:ind w:hanging="360"/>
          </w:pPr>
        </w:pPrChange>
      </w:pPr>
      <w:ins w:id="491" w:author="Esquivias Carvajal, Diego Andres" w:date="2022-11-16T10:50:00Z">
        <w:r>
          <w:t>No tengo tanta hambre como antes</w:t>
        </w:r>
      </w:ins>
    </w:p>
    <w:p w14:paraId="40A2658D" w14:textId="77777777" w:rsidR="00FB01EF" w:rsidRDefault="00FB01EF">
      <w:pPr>
        <w:pStyle w:val="Prrafodelista"/>
        <w:numPr>
          <w:ilvl w:val="0"/>
          <w:numId w:val="20"/>
        </w:numPr>
        <w:rPr>
          <w:ins w:id="492" w:author="Esquivias Carvajal, Diego Andres" w:date="2022-11-16T10:50:00Z"/>
        </w:rPr>
        <w:pPrChange w:id="493" w:author="Esquivias Carvajal, Diego Andres" w:date="2022-11-16T10:50:00Z">
          <w:pPr>
            <w:pStyle w:val="Prrafodelista"/>
            <w:numPr>
              <w:numId w:val="15"/>
            </w:numPr>
            <w:ind w:hanging="360"/>
          </w:pPr>
        </w:pPrChange>
      </w:pPr>
      <w:ins w:id="494" w:author="Esquivias Carvajal, Diego Andres" w:date="2022-11-16T10:50:00Z">
        <w:r>
          <w:t>Mi apetito esta igual que siempre</w:t>
        </w:r>
      </w:ins>
    </w:p>
    <w:p w14:paraId="340E06EC" w14:textId="77777777" w:rsidR="00BA5010" w:rsidRDefault="00BA5010">
      <w:pPr>
        <w:pStyle w:val="Prrafodelista"/>
        <w:ind w:left="1068"/>
        <w:rPr>
          <w:ins w:id="495" w:author="Esquivias Carvajal, Diego Andres" w:date="2022-11-15T20:52:00Z"/>
        </w:rPr>
        <w:pPrChange w:id="496" w:author="Esquivias Carvajal, Diego Andres" w:date="2022-11-16T10:38:00Z">
          <w:pPr/>
        </w:pPrChange>
      </w:pPr>
    </w:p>
    <w:p w14:paraId="58B49DDE" w14:textId="5294D2AA" w:rsidR="008F7F43" w:rsidRDefault="008F7F43">
      <w:pPr>
        <w:pStyle w:val="Prrafodelista"/>
        <w:numPr>
          <w:ilvl w:val="0"/>
          <w:numId w:val="15"/>
        </w:numPr>
        <w:rPr>
          <w:ins w:id="497" w:author="Esquivias Carvajal, Diego Andres" w:date="2022-11-16T10:36:00Z"/>
        </w:rPr>
        <w:pPrChange w:id="498" w:author="Esquivias Carvajal, Diego Andres" w:date="2022-11-16T10:37:00Z">
          <w:pPr>
            <w:ind w:firstLine="360"/>
          </w:pPr>
        </w:pPrChange>
      </w:pPr>
      <w:ins w:id="499" w:author="Esquivias Carvajal, Diego Andres" w:date="2022-11-15T20:52:00Z">
        <w:r>
          <w:t>¿Qué tan a menudo sales con amigos o realizas actividades grupales?</w:t>
        </w:r>
      </w:ins>
    </w:p>
    <w:p w14:paraId="7DE78DFD" w14:textId="77777777" w:rsidR="00BA5010" w:rsidRDefault="00BA5010" w:rsidP="00BA5010">
      <w:pPr>
        <w:pStyle w:val="Prrafodelista"/>
        <w:numPr>
          <w:ilvl w:val="0"/>
          <w:numId w:val="10"/>
        </w:numPr>
        <w:rPr>
          <w:ins w:id="500" w:author="Esquivias Carvajal, Diego Andres" w:date="2022-11-16T10:36:00Z"/>
        </w:rPr>
      </w:pPr>
      <w:ins w:id="501" w:author="Esquivias Carvajal, Diego Andres" w:date="2022-11-16T10:36:00Z">
        <w:r>
          <w:t>Nunca</w:t>
        </w:r>
      </w:ins>
    </w:p>
    <w:p w14:paraId="373F30E6" w14:textId="77777777" w:rsidR="00BA5010" w:rsidRDefault="00BA5010" w:rsidP="00BA5010">
      <w:pPr>
        <w:pStyle w:val="Prrafodelista"/>
        <w:numPr>
          <w:ilvl w:val="0"/>
          <w:numId w:val="10"/>
        </w:numPr>
        <w:rPr>
          <w:ins w:id="502" w:author="Esquivias Carvajal, Diego Andres" w:date="2022-11-16T10:36:00Z"/>
        </w:rPr>
      </w:pPr>
      <w:ins w:id="503" w:author="Esquivias Carvajal, Diego Andres" w:date="2022-11-16T10:36:00Z">
        <w:r>
          <w:t>Muy pocas veces</w:t>
        </w:r>
      </w:ins>
    </w:p>
    <w:p w14:paraId="0E43C97D" w14:textId="77777777" w:rsidR="00BA5010" w:rsidRDefault="00BA5010" w:rsidP="00BA5010">
      <w:pPr>
        <w:pStyle w:val="Prrafodelista"/>
        <w:numPr>
          <w:ilvl w:val="0"/>
          <w:numId w:val="10"/>
        </w:numPr>
        <w:rPr>
          <w:ins w:id="504" w:author="Esquivias Carvajal, Diego Andres" w:date="2022-11-16T10:36:00Z"/>
        </w:rPr>
      </w:pPr>
      <w:ins w:id="505" w:author="Esquivias Carvajal, Diego Andres" w:date="2022-11-16T10:36:00Z">
        <w:r>
          <w:t>A veces</w:t>
        </w:r>
      </w:ins>
    </w:p>
    <w:p w14:paraId="1BB4B3DA" w14:textId="0473E05D" w:rsidR="00BA5010" w:rsidRDefault="00BA5010" w:rsidP="00BA5010">
      <w:pPr>
        <w:pStyle w:val="Prrafodelista"/>
        <w:numPr>
          <w:ilvl w:val="0"/>
          <w:numId w:val="10"/>
        </w:numPr>
        <w:rPr>
          <w:ins w:id="506" w:author="Esquivias Carvajal, Diego Andres" w:date="2022-11-16T10:38:00Z"/>
        </w:rPr>
      </w:pPr>
      <w:ins w:id="507" w:author="Esquivias Carvajal, Diego Andres" w:date="2022-11-16T10:36:00Z">
        <w:r>
          <w:t>Habitualmente</w:t>
        </w:r>
      </w:ins>
    </w:p>
    <w:p w14:paraId="6C72F612" w14:textId="77777777" w:rsidR="00BA5010" w:rsidRDefault="00BA5010">
      <w:pPr>
        <w:pStyle w:val="Prrafodelista"/>
        <w:ind w:left="1080"/>
        <w:rPr>
          <w:ins w:id="508" w:author="Esquivias Carvajal, Diego Andres" w:date="2022-11-15T20:52:00Z"/>
        </w:rPr>
        <w:pPrChange w:id="509" w:author="Esquivias Carvajal, Diego Andres" w:date="2022-11-16T10:38:00Z">
          <w:pPr/>
        </w:pPrChange>
      </w:pPr>
    </w:p>
    <w:p w14:paraId="2419204C" w14:textId="30BAAFBA" w:rsidR="008F7F43" w:rsidRDefault="008F7F43">
      <w:pPr>
        <w:pStyle w:val="Prrafodelista"/>
        <w:numPr>
          <w:ilvl w:val="0"/>
          <w:numId w:val="15"/>
        </w:numPr>
        <w:rPr>
          <w:ins w:id="510" w:author="Esquivias Carvajal, Diego Andres" w:date="2022-11-16T10:36:00Z"/>
        </w:rPr>
        <w:pPrChange w:id="511" w:author="Esquivias Carvajal, Diego Andres" w:date="2022-11-16T10:37:00Z">
          <w:pPr>
            <w:ind w:firstLine="360"/>
          </w:pPr>
        </w:pPrChange>
      </w:pPr>
      <w:ins w:id="512" w:author="Esquivias Carvajal, Diego Andres" w:date="2022-11-15T20:52:00Z">
        <w:r>
          <w:t>¿</w:t>
        </w:r>
      </w:ins>
      <w:ins w:id="513" w:author="Esquivias Carvajal, Diego Andres" w:date="2022-11-16T10:07:00Z">
        <w:r w:rsidR="00BE1A30">
          <w:t xml:space="preserve">Tienes problemas de </w:t>
        </w:r>
      </w:ins>
      <w:ins w:id="514" w:author="Esquivias Carvajal, Diego Andres" w:date="2022-11-16T10:08:00Z">
        <w:r w:rsidR="00BE1A30">
          <w:t>concentración regularmente</w:t>
        </w:r>
      </w:ins>
      <w:ins w:id="515" w:author="Esquivias Carvajal, Diego Andres" w:date="2022-11-15T20:54:00Z">
        <w:r>
          <w:t>?</w:t>
        </w:r>
      </w:ins>
    </w:p>
    <w:p w14:paraId="2B5264CE" w14:textId="77777777" w:rsidR="00BA5010" w:rsidRDefault="00BA5010">
      <w:pPr>
        <w:pStyle w:val="Prrafodelista"/>
        <w:numPr>
          <w:ilvl w:val="0"/>
          <w:numId w:val="16"/>
        </w:numPr>
        <w:rPr>
          <w:ins w:id="516" w:author="Esquivias Carvajal, Diego Andres" w:date="2022-11-16T10:36:00Z"/>
        </w:rPr>
        <w:pPrChange w:id="517" w:author="Esquivias Carvajal, Diego Andres" w:date="2022-11-16T10:36:00Z">
          <w:pPr>
            <w:pStyle w:val="Prrafodelista"/>
            <w:numPr>
              <w:numId w:val="15"/>
            </w:numPr>
            <w:ind w:hanging="360"/>
          </w:pPr>
        </w:pPrChange>
      </w:pPr>
      <w:ins w:id="518" w:author="Esquivias Carvajal, Diego Andres" w:date="2022-11-16T10:36:00Z">
        <w:r>
          <w:t>Nunca</w:t>
        </w:r>
      </w:ins>
    </w:p>
    <w:p w14:paraId="12F206E9" w14:textId="77777777" w:rsidR="00BA5010" w:rsidRDefault="00BA5010">
      <w:pPr>
        <w:pStyle w:val="Prrafodelista"/>
        <w:numPr>
          <w:ilvl w:val="0"/>
          <w:numId w:val="16"/>
        </w:numPr>
        <w:rPr>
          <w:ins w:id="519" w:author="Esquivias Carvajal, Diego Andres" w:date="2022-11-16T10:36:00Z"/>
        </w:rPr>
        <w:pPrChange w:id="520" w:author="Esquivias Carvajal, Diego Andres" w:date="2022-11-16T10:36:00Z">
          <w:pPr>
            <w:pStyle w:val="Prrafodelista"/>
            <w:numPr>
              <w:numId w:val="15"/>
            </w:numPr>
            <w:ind w:hanging="360"/>
          </w:pPr>
        </w:pPrChange>
      </w:pPr>
      <w:ins w:id="521" w:author="Esquivias Carvajal, Diego Andres" w:date="2022-11-16T10:36:00Z">
        <w:r>
          <w:t>Muy pocas veces</w:t>
        </w:r>
      </w:ins>
    </w:p>
    <w:p w14:paraId="69FFC47A" w14:textId="77777777" w:rsidR="00BA5010" w:rsidRDefault="00BA5010">
      <w:pPr>
        <w:pStyle w:val="Prrafodelista"/>
        <w:numPr>
          <w:ilvl w:val="0"/>
          <w:numId w:val="16"/>
        </w:numPr>
        <w:rPr>
          <w:ins w:id="522" w:author="Esquivias Carvajal, Diego Andres" w:date="2022-11-16T10:36:00Z"/>
        </w:rPr>
        <w:pPrChange w:id="523" w:author="Esquivias Carvajal, Diego Andres" w:date="2022-11-16T10:36:00Z">
          <w:pPr>
            <w:pStyle w:val="Prrafodelista"/>
            <w:numPr>
              <w:numId w:val="15"/>
            </w:numPr>
            <w:ind w:hanging="360"/>
          </w:pPr>
        </w:pPrChange>
      </w:pPr>
      <w:ins w:id="524" w:author="Esquivias Carvajal, Diego Andres" w:date="2022-11-16T10:36:00Z">
        <w:r>
          <w:t>A veces</w:t>
        </w:r>
      </w:ins>
    </w:p>
    <w:p w14:paraId="1C1D4E75" w14:textId="21DE993B" w:rsidR="00BA5010" w:rsidRDefault="00BA5010" w:rsidP="00BA5010">
      <w:pPr>
        <w:pStyle w:val="Prrafodelista"/>
        <w:numPr>
          <w:ilvl w:val="0"/>
          <w:numId w:val="16"/>
        </w:numPr>
        <w:rPr>
          <w:ins w:id="525" w:author="Esquivias Carvajal, Diego Andres" w:date="2022-11-16T10:38:00Z"/>
        </w:rPr>
      </w:pPr>
      <w:ins w:id="526" w:author="Esquivias Carvajal, Diego Andres" w:date="2022-11-16T10:36:00Z">
        <w:r>
          <w:t>Habitualmente</w:t>
        </w:r>
      </w:ins>
    </w:p>
    <w:p w14:paraId="73A939AF" w14:textId="77777777" w:rsidR="00BA5010" w:rsidRDefault="00BA5010">
      <w:pPr>
        <w:pStyle w:val="Prrafodelista"/>
        <w:ind w:left="1068"/>
        <w:rPr>
          <w:ins w:id="527" w:author="Esquivias Carvajal, Diego Andres" w:date="2022-11-15T20:52:00Z"/>
        </w:rPr>
        <w:pPrChange w:id="528" w:author="Esquivias Carvajal, Diego Andres" w:date="2022-11-16T10:38:00Z">
          <w:pPr/>
        </w:pPrChange>
      </w:pPr>
    </w:p>
    <w:p w14:paraId="541032C4" w14:textId="0481D02C" w:rsidR="008F7F43" w:rsidRDefault="008F7F43">
      <w:pPr>
        <w:pStyle w:val="Prrafodelista"/>
        <w:numPr>
          <w:ilvl w:val="0"/>
          <w:numId w:val="15"/>
        </w:numPr>
        <w:rPr>
          <w:ins w:id="529" w:author="Esquivias Carvajal, Diego Andres" w:date="2022-11-16T10:36:00Z"/>
        </w:rPr>
        <w:pPrChange w:id="530" w:author="Esquivias Carvajal, Diego Andres" w:date="2022-11-16T10:38:00Z">
          <w:pPr>
            <w:ind w:firstLine="360"/>
          </w:pPr>
        </w:pPrChange>
      </w:pPr>
      <w:ins w:id="531" w:author="Esquivias Carvajal, Diego Andres" w:date="2022-11-15T20:52:00Z">
        <w:r>
          <w:t>¿</w:t>
        </w:r>
      </w:ins>
      <w:ins w:id="532" w:author="Esquivias Carvajal, Diego Andres" w:date="2022-11-16T10:09:00Z">
        <w:r w:rsidR="00BE1A30">
          <w:t xml:space="preserve">Te encuentras sin ganas o energías </w:t>
        </w:r>
      </w:ins>
      <w:ins w:id="533" w:author="Esquivias Carvajal, Diego Andres" w:date="2022-11-16T10:54:00Z">
        <w:r w:rsidR="00FB01EF">
          <w:t>frecuentemente</w:t>
        </w:r>
      </w:ins>
      <w:ins w:id="534" w:author="Esquivias Carvajal, Diego Andres" w:date="2022-11-16T10:09:00Z">
        <w:r w:rsidR="00BE1A30">
          <w:t>?</w:t>
        </w:r>
      </w:ins>
    </w:p>
    <w:p w14:paraId="287C1035" w14:textId="77777777" w:rsidR="00BA5010" w:rsidRDefault="00BA5010">
      <w:pPr>
        <w:pStyle w:val="Prrafodelista"/>
        <w:numPr>
          <w:ilvl w:val="0"/>
          <w:numId w:val="17"/>
        </w:numPr>
        <w:rPr>
          <w:ins w:id="535" w:author="Esquivias Carvajal, Diego Andres" w:date="2022-11-16T10:36:00Z"/>
        </w:rPr>
        <w:pPrChange w:id="536" w:author="Esquivias Carvajal, Diego Andres" w:date="2022-11-16T10:37:00Z">
          <w:pPr>
            <w:pStyle w:val="Prrafodelista"/>
            <w:numPr>
              <w:numId w:val="15"/>
            </w:numPr>
            <w:ind w:hanging="360"/>
          </w:pPr>
        </w:pPrChange>
      </w:pPr>
      <w:ins w:id="537" w:author="Esquivias Carvajal, Diego Andres" w:date="2022-11-16T10:36:00Z">
        <w:r>
          <w:t>Nunca</w:t>
        </w:r>
      </w:ins>
    </w:p>
    <w:p w14:paraId="3A86831E" w14:textId="77777777" w:rsidR="00BA5010" w:rsidRDefault="00BA5010">
      <w:pPr>
        <w:pStyle w:val="Prrafodelista"/>
        <w:numPr>
          <w:ilvl w:val="0"/>
          <w:numId w:val="17"/>
        </w:numPr>
        <w:rPr>
          <w:ins w:id="538" w:author="Esquivias Carvajal, Diego Andres" w:date="2022-11-16T10:36:00Z"/>
        </w:rPr>
        <w:pPrChange w:id="539" w:author="Esquivias Carvajal, Diego Andres" w:date="2022-11-16T10:37:00Z">
          <w:pPr>
            <w:pStyle w:val="Prrafodelista"/>
            <w:numPr>
              <w:numId w:val="15"/>
            </w:numPr>
            <w:ind w:hanging="360"/>
          </w:pPr>
        </w:pPrChange>
      </w:pPr>
      <w:ins w:id="540" w:author="Esquivias Carvajal, Diego Andres" w:date="2022-11-16T10:36:00Z">
        <w:r>
          <w:t>Muy pocas veces</w:t>
        </w:r>
      </w:ins>
    </w:p>
    <w:p w14:paraId="5560E2C6" w14:textId="77777777" w:rsidR="00BA5010" w:rsidRDefault="00BA5010">
      <w:pPr>
        <w:pStyle w:val="Prrafodelista"/>
        <w:numPr>
          <w:ilvl w:val="0"/>
          <w:numId w:val="17"/>
        </w:numPr>
        <w:rPr>
          <w:ins w:id="541" w:author="Esquivias Carvajal, Diego Andres" w:date="2022-11-16T10:36:00Z"/>
        </w:rPr>
        <w:pPrChange w:id="542" w:author="Esquivias Carvajal, Diego Andres" w:date="2022-11-16T10:37:00Z">
          <w:pPr>
            <w:pStyle w:val="Prrafodelista"/>
            <w:numPr>
              <w:numId w:val="15"/>
            </w:numPr>
            <w:ind w:hanging="360"/>
          </w:pPr>
        </w:pPrChange>
      </w:pPr>
      <w:ins w:id="543" w:author="Esquivias Carvajal, Diego Andres" w:date="2022-11-16T10:36:00Z">
        <w:r>
          <w:lastRenderedPageBreak/>
          <w:t>A veces</w:t>
        </w:r>
      </w:ins>
    </w:p>
    <w:p w14:paraId="00E8ADB6" w14:textId="77777777" w:rsidR="00BA5010" w:rsidRDefault="00BA5010">
      <w:pPr>
        <w:pStyle w:val="Prrafodelista"/>
        <w:numPr>
          <w:ilvl w:val="0"/>
          <w:numId w:val="17"/>
        </w:numPr>
        <w:rPr>
          <w:ins w:id="544" w:author="Esquivias Carvajal, Diego Andres" w:date="2022-11-16T10:36:00Z"/>
        </w:rPr>
        <w:pPrChange w:id="545" w:author="Esquivias Carvajal, Diego Andres" w:date="2022-11-16T10:37:00Z">
          <w:pPr>
            <w:pStyle w:val="Prrafodelista"/>
            <w:numPr>
              <w:numId w:val="15"/>
            </w:numPr>
            <w:ind w:hanging="360"/>
          </w:pPr>
        </w:pPrChange>
      </w:pPr>
      <w:ins w:id="546" w:author="Esquivias Carvajal, Diego Andres" w:date="2022-11-16T10:36:00Z">
        <w:r>
          <w:t>Habitualmente</w:t>
        </w:r>
      </w:ins>
    </w:p>
    <w:p w14:paraId="3C91668B" w14:textId="77777777" w:rsidR="00BA5010" w:rsidRDefault="00BA5010">
      <w:pPr>
        <w:pStyle w:val="Prrafodelista"/>
        <w:rPr>
          <w:ins w:id="547" w:author="Esquivias Carvajal, Diego Andres" w:date="2022-11-16T10:26:00Z"/>
        </w:rPr>
        <w:pPrChange w:id="548" w:author="Esquivias Carvajal, Diego Andres" w:date="2022-11-16T10:37:00Z">
          <w:pPr>
            <w:ind w:firstLine="360"/>
          </w:pPr>
        </w:pPrChange>
      </w:pPr>
    </w:p>
    <w:p w14:paraId="6DE24AE7" w14:textId="64036747" w:rsidR="00164C48" w:rsidRDefault="00164C48" w:rsidP="00164C48">
      <w:pPr>
        <w:rPr>
          <w:ins w:id="549" w:author="Esquivias Carvajal, Diego Andres" w:date="2022-11-16T10:26:00Z"/>
        </w:rPr>
      </w:pPr>
    </w:p>
    <w:p w14:paraId="6FAB4884" w14:textId="10B59322" w:rsidR="008C735F" w:rsidRDefault="008C735F" w:rsidP="008C735F"/>
    <w:p w14:paraId="079053E2" w14:textId="77777777" w:rsidR="00162653" w:rsidRDefault="00162653" w:rsidP="00162653">
      <w:pPr>
        <w:pStyle w:val="Ttulo1"/>
        <w:rPr>
          <w:ins w:id="550" w:author="Barría Díaz, Renato Fabián" w:date="2022-11-15T13:17:00Z"/>
          <w:sz w:val="44"/>
          <w:szCs w:val="44"/>
        </w:rPr>
      </w:pPr>
      <w:bookmarkStart w:id="551" w:name="_Toc119488699"/>
      <w:ins w:id="552" w:author="Barría Díaz, Renato Fabián" w:date="2022-11-15T13:17:00Z">
        <w:r w:rsidRPr="006B3088">
          <w:rPr>
            <w:sz w:val="44"/>
            <w:szCs w:val="44"/>
          </w:rPr>
          <w:t>Objetivo</w:t>
        </w:r>
        <w:bookmarkEnd w:id="551"/>
      </w:ins>
    </w:p>
    <w:p w14:paraId="46EEAA6A" w14:textId="77777777" w:rsidR="00162653" w:rsidRPr="00877293" w:rsidRDefault="00162653" w:rsidP="00162653">
      <w:pPr>
        <w:rPr>
          <w:ins w:id="553" w:author="Barría Díaz, Renato Fabián" w:date="2022-11-15T13:17:00Z"/>
        </w:rPr>
      </w:pPr>
    </w:p>
    <w:p w14:paraId="390CD041" w14:textId="36757CDB" w:rsidR="00CC49B6" w:rsidRDefault="008C735F">
      <w:pPr>
        <w:pStyle w:val="Ttulo1"/>
        <w:rPr>
          <w:ins w:id="554" w:author="Esquivias Carvajal, Diego Andres" w:date="2022-11-15T20:51:00Z"/>
          <w:sz w:val="44"/>
          <w:szCs w:val="44"/>
        </w:rPr>
      </w:pPr>
      <w:del w:id="555" w:author="Barría Díaz, Renato Fabián" w:date="2022-11-15T13:19:00Z">
        <w:r w:rsidRPr="00BF4E76" w:rsidDel="00162653">
          <w:rPr>
            <w:sz w:val="44"/>
            <w:szCs w:val="44"/>
            <w:rPrChange w:id="556" w:author="Barría Díaz, Renato Fabián" w:date="2022-11-15T12:55:00Z">
              <w:rPr>
                <w:sz w:val="26"/>
                <w:szCs w:val="26"/>
              </w:rPr>
            </w:rPrChange>
          </w:rPr>
          <w:tab/>
        </w:r>
      </w:del>
      <w:bookmarkStart w:id="557" w:name="_Toc119488700"/>
      <w:r w:rsidRPr="00BF4E76">
        <w:rPr>
          <w:sz w:val="44"/>
          <w:szCs w:val="44"/>
          <w:rPrChange w:id="558" w:author="Barría Díaz, Renato Fabián" w:date="2022-11-15T12:55:00Z">
            <w:rPr>
              <w:sz w:val="26"/>
              <w:szCs w:val="26"/>
            </w:rPr>
          </w:rPrChange>
        </w:rPr>
        <w:t>Lenguajes utilizados</w:t>
      </w:r>
      <w:bookmarkEnd w:id="557"/>
    </w:p>
    <w:p w14:paraId="54439D79" w14:textId="77777777" w:rsidR="008F7F43" w:rsidRPr="008F7F43" w:rsidRDefault="008F7F43">
      <w:pPr>
        <w:pPrChange w:id="559" w:author="Esquivias Carvajal, Diego Andres" w:date="2022-11-15T20:51:00Z">
          <w:pPr>
            <w:pStyle w:val="Ttulo2"/>
          </w:pPr>
        </w:pPrChange>
      </w:pPr>
    </w:p>
    <w:p w14:paraId="21C3291D" w14:textId="570CF056" w:rsidR="008C735F" w:rsidDel="00162653" w:rsidRDefault="008C735F" w:rsidP="008C735F">
      <w:pPr>
        <w:rPr>
          <w:del w:id="560" w:author="Barría Díaz, Renato Fabián" w:date="2022-11-15T13:15:00Z"/>
        </w:rPr>
      </w:pPr>
    </w:p>
    <w:p w14:paraId="7956A5BC" w14:textId="77777777" w:rsidR="00162653" w:rsidRDefault="008C735F" w:rsidP="00162653">
      <w:pPr>
        <w:pStyle w:val="Ttulo2"/>
        <w:rPr>
          <w:ins w:id="561" w:author="Barría Díaz, Renato Fabián" w:date="2022-11-15T13:16:00Z"/>
        </w:rPr>
      </w:pPr>
      <w:del w:id="562" w:author="Esquivias Carvajal, Diego Andres" w:date="2022-11-14T20:16:00Z">
        <w:r w:rsidDel="00B5760D">
          <w:tab/>
        </w:r>
        <w:r w:rsidDel="00B5760D">
          <w:tab/>
        </w:r>
      </w:del>
      <w:ins w:id="563" w:author="Barría Díaz, Renato Fabián" w:date="2022-11-15T13:09:00Z">
        <w:r w:rsidR="00877293">
          <w:t xml:space="preserve"> </w:t>
        </w:r>
      </w:ins>
      <w:bookmarkStart w:id="564" w:name="_Toc119488701"/>
      <w:ins w:id="565" w:author="Barría Díaz, Renato Fabián" w:date="2022-11-15T13:16:00Z">
        <w:r w:rsidR="00162653" w:rsidRPr="00162653">
          <w:rPr>
            <w:sz w:val="44"/>
            <w:szCs w:val="44"/>
            <w:rPrChange w:id="566" w:author="Barría Díaz, Renato Fabián" w:date="2022-11-15T13:16:00Z">
              <w:rPr/>
            </w:rPrChange>
          </w:rPr>
          <w:t>Python</w:t>
        </w:r>
        <w:bookmarkEnd w:id="564"/>
      </w:ins>
    </w:p>
    <w:p w14:paraId="266CF2ED" w14:textId="1423DC4B" w:rsidR="008C735F" w:rsidDel="00162653" w:rsidRDefault="008C735F" w:rsidP="00877293">
      <w:pPr>
        <w:pStyle w:val="Ttulo3"/>
        <w:rPr>
          <w:del w:id="567" w:author="Barría Díaz, Renato Fabián" w:date="2022-11-15T13:16:00Z"/>
          <w:sz w:val="40"/>
          <w:szCs w:val="40"/>
        </w:rPr>
      </w:pPr>
      <w:del w:id="568" w:author="Barría Díaz, Renato Fabián" w:date="2022-11-15T13:16:00Z">
        <w:r w:rsidRPr="00877293" w:rsidDel="00162653">
          <w:rPr>
            <w:sz w:val="40"/>
            <w:szCs w:val="40"/>
            <w:rPrChange w:id="569" w:author="Barría Díaz, Renato Fabián" w:date="2022-11-15T13:09:00Z">
              <w:rPr/>
            </w:rPrChange>
          </w:rPr>
          <w:delText>Python</w:delText>
        </w:r>
      </w:del>
    </w:p>
    <w:p w14:paraId="0397E690" w14:textId="77777777" w:rsidR="00877293" w:rsidRPr="00877293" w:rsidRDefault="00877293">
      <w:pPr>
        <w:rPr>
          <w:ins w:id="570" w:author="Barría Díaz, Renato Fabián" w:date="2022-11-15T13:11:00Z"/>
        </w:rPr>
        <w:pPrChange w:id="571" w:author="Barría Díaz, Renato Fabián" w:date="2022-11-15T13:11:00Z">
          <w:pPr>
            <w:pStyle w:val="Ttulo3"/>
          </w:pPr>
        </w:pPrChange>
      </w:pPr>
    </w:p>
    <w:p w14:paraId="2969904E" w14:textId="4F971699" w:rsidR="00877293" w:rsidRDefault="00CC49B6" w:rsidP="00CC49B6">
      <w:pPr>
        <w:pStyle w:val="Prrafodelista"/>
        <w:numPr>
          <w:ilvl w:val="0"/>
          <w:numId w:val="1"/>
        </w:numPr>
        <w:rPr>
          <w:ins w:id="572" w:author="Barría Díaz, Renato Fabián" w:date="2022-11-15T13:10:00Z"/>
        </w:rPr>
      </w:pPr>
      <w:ins w:id="573" w:author="Villarroel Núñez, Nicolás Cristóbal" w:date="2022-11-12T23:22:00Z">
        <w:r w:rsidRPr="00CC49B6">
          <w:t xml:space="preserve"> </w:t>
        </w:r>
      </w:ins>
      <w:ins w:id="574" w:author="Barría Díaz, Renato Fabián" w:date="2022-11-15T13:10:00Z">
        <w:r w:rsidR="00877293" w:rsidRPr="00877293">
          <w:rPr>
            <w:rStyle w:val="SubttuloCar"/>
            <w:sz w:val="28"/>
            <w:szCs w:val="28"/>
            <w:rPrChange w:id="575" w:author="Barría Díaz, Renato Fabián" w:date="2022-11-15T13:11:00Z">
              <w:rPr/>
            </w:rPrChange>
          </w:rPr>
          <w:t>¿Que es Python?</w:t>
        </w:r>
      </w:ins>
      <w:ins w:id="576" w:author="Villarroel Núñez, Nicolás Cristóbal" w:date="2022-11-12T23:22:00Z">
        <w:del w:id="577" w:author="Barría Díaz, Renato Fabián" w:date="2022-11-15T13:10:00Z">
          <w:r w:rsidDel="00877293">
            <w:delText xml:space="preserve">Ventajas del lenguaje: </w:delText>
          </w:r>
        </w:del>
      </w:ins>
      <w:ins w:id="578" w:author="Barría Díaz, Renato Fabián" w:date="2022-11-15T13:10:00Z">
        <w:r w:rsidR="00877293">
          <w:t xml:space="preserve"> </w:t>
        </w:r>
      </w:ins>
    </w:p>
    <w:p w14:paraId="41834D0E" w14:textId="09374BF4" w:rsidR="00CC49B6" w:rsidRDefault="00CC49B6">
      <w:pPr>
        <w:pStyle w:val="Prrafodelista"/>
        <w:rPr>
          <w:ins w:id="579" w:author="Villarroel Núñez, Nicolás Cristóbal" w:date="2022-11-12T23:22:00Z"/>
        </w:rPr>
        <w:pPrChange w:id="580" w:author="Barría Díaz, Renato Fabián" w:date="2022-11-15T13:10:00Z">
          <w:pPr>
            <w:pStyle w:val="Prrafodelista"/>
            <w:numPr>
              <w:numId w:val="1"/>
            </w:numPr>
            <w:ind w:hanging="360"/>
          </w:pPr>
        </w:pPrChange>
      </w:pPr>
      <w:ins w:id="581" w:author="Villarroel Núñez, Nicolás Cristóbal" w:date="2022-11-12T23:22:00Z">
        <w:r>
          <w:t xml:space="preserve">Python es un </w:t>
        </w:r>
        <w:r w:rsidRPr="00A441EB">
          <w:rPr>
            <w:b/>
          </w:rPr>
          <w:t>lenguaje de alto</w:t>
        </w:r>
        <w:r>
          <w:t xml:space="preserve"> nivel ya que tiene una abstracción de lenguaje máquina, se puede usar un elemento de lenguaje natural (tiene una sintaxis similar a las ingles)</w:t>
        </w:r>
      </w:ins>
      <w:ins w:id="582" w:author="Villarroel Núñez, Nicolás Cristóbal" w:date="2022-11-12T23:23:00Z">
        <w:r>
          <w:t>.</w:t>
        </w:r>
      </w:ins>
    </w:p>
    <w:p w14:paraId="652FFA9C" w14:textId="0EFEFAB3" w:rsidR="00CC49B6" w:rsidRDefault="00CC49B6" w:rsidP="00CC49B6">
      <w:pPr>
        <w:ind w:left="720"/>
        <w:rPr>
          <w:ins w:id="583" w:author="Villarroel Núñez, Nicolás Cristóbal" w:date="2022-11-12T23:22:00Z"/>
        </w:rPr>
      </w:pPr>
      <w:ins w:id="584" w:author="Villarroel Núñez, Nicolás Cristóbal" w:date="2022-11-12T23:22:00Z">
        <w:r>
          <w:t xml:space="preserve">Se le considera como un lenguaje de </w:t>
        </w:r>
        <w:r w:rsidRPr="00A441EB">
          <w:rPr>
            <w:b/>
          </w:rPr>
          <w:t>paradigmas</w:t>
        </w:r>
        <w:r>
          <w:t xml:space="preserve"> múltiples, que permite programación estructurada, </w:t>
        </w:r>
        <w:del w:id="585" w:author="Esquivias Carvajal, Diego Andres" w:date="2022-11-14T20:15:00Z">
          <w:r w:rsidDel="00B5760D">
            <w:delText>funcional  y</w:delText>
          </w:r>
        </w:del>
      </w:ins>
      <w:ins w:id="586" w:author="Esquivias Carvajal, Diego Andres" w:date="2022-11-14T20:15:00Z">
        <w:r w:rsidR="00B5760D">
          <w:t>funcional y</w:t>
        </w:r>
      </w:ins>
      <w:ins w:id="587" w:author="Villarroel Núñez, Nicolás Cristóbal" w:date="2022-11-12T23:22:00Z">
        <w:r>
          <w:t xml:space="preserve"> orientada a objetos. Sirve de mucha ayuda para el desarrollo de software, esto permite utilizar </w:t>
        </w:r>
        <w:r w:rsidRPr="00A441EB">
          <w:rPr>
            <w:b/>
          </w:rPr>
          <w:t>frameworks</w:t>
        </w:r>
        <w:r>
          <w:t xml:space="preserve"> como Django y Flask.</w:t>
        </w:r>
      </w:ins>
    </w:p>
    <w:p w14:paraId="7CAE1B6B" w14:textId="77777777" w:rsidR="00CC49B6" w:rsidRDefault="00CC49B6" w:rsidP="00CC49B6">
      <w:pPr>
        <w:ind w:left="720"/>
        <w:rPr>
          <w:ins w:id="588" w:author="Villarroel Núñez, Nicolás Cristóbal" w:date="2022-11-12T23:22:00Z"/>
        </w:rPr>
      </w:pPr>
      <w:ins w:id="589" w:author="Villarroel Núñez, Nicolás Cristóbal" w:date="2022-11-12T23:22:00Z">
        <w:r>
          <w:t xml:space="preserve">Además de tener una amplia colección de </w:t>
        </w:r>
        <w:r w:rsidRPr="00A441EB">
          <w:rPr>
            <w:b/>
          </w:rPr>
          <w:t>bibliotecas</w:t>
        </w:r>
        <w:r>
          <w:t>, contiene muchos módulos integrados.</w:t>
        </w:r>
      </w:ins>
    </w:p>
    <w:p w14:paraId="3E5ED587" w14:textId="77777777" w:rsidR="00CC49B6" w:rsidRDefault="00CC49B6" w:rsidP="00CC49B6">
      <w:pPr>
        <w:ind w:left="720"/>
        <w:rPr>
          <w:ins w:id="590" w:author="Villarroel Núñez, Nicolás Cristóbal" w:date="2022-11-12T23:22:00Z"/>
        </w:rPr>
      </w:pPr>
      <w:ins w:id="591" w:author="Villarroel Núñez, Nicolás Cristóbal" w:date="2022-11-12T23:22:00Z">
        <w:r>
          <w:t>Python es compatible con todos los sistemas operativos, además de ser un código abierto (desarrollado bajo la licencia de código abierto) y gratis, esto permite que los programadores de Python puedan descargar el código fuente y modificarlo.</w:t>
        </w:r>
      </w:ins>
    </w:p>
    <w:p w14:paraId="5732670C" w14:textId="77777777" w:rsidR="00CC49B6" w:rsidRDefault="00CC49B6" w:rsidP="00CC49B6">
      <w:pPr>
        <w:pStyle w:val="Prrafodelista"/>
        <w:numPr>
          <w:ilvl w:val="0"/>
          <w:numId w:val="1"/>
        </w:numPr>
        <w:rPr>
          <w:ins w:id="592" w:author="Villarroel Núñez, Nicolás Cristóbal" w:date="2022-11-12T23:22:00Z"/>
        </w:rPr>
      </w:pPr>
      <w:ins w:id="593" w:author="Villarroel Núñez, Nicolás Cristóbal" w:date="2022-11-12T23:22:00Z">
        <w:r>
          <w:t>Desventajas del lenguaje: Python presenta una lentitud naturalmente dinámica y versátil.</w:t>
        </w:r>
      </w:ins>
    </w:p>
    <w:p w14:paraId="43A80A61" w14:textId="77777777" w:rsidR="00CC49B6" w:rsidRDefault="00CC49B6" w:rsidP="00CC49B6">
      <w:pPr>
        <w:pStyle w:val="Prrafodelista"/>
        <w:rPr>
          <w:ins w:id="594" w:author="Villarroel Núñez, Nicolás Cristóbal" w:date="2022-11-12T23:22:00Z"/>
        </w:rPr>
      </w:pPr>
    </w:p>
    <w:p w14:paraId="20A30EF8" w14:textId="77777777" w:rsidR="00CC49B6" w:rsidRDefault="00CC49B6" w:rsidP="00CC49B6">
      <w:pPr>
        <w:pStyle w:val="Prrafodelista"/>
        <w:rPr>
          <w:ins w:id="595" w:author="Villarroel Núñez, Nicolás Cristóbal" w:date="2022-11-12T23:22:00Z"/>
        </w:rPr>
      </w:pPr>
      <w:ins w:id="596" w:author="Villarroel Núñez, Nicolás Cristóbal" w:date="2022-11-12T23:22:00Z">
        <w:r>
          <w:t>Otra de las desventajas de Python es que si se quiere realizar una tarea que requiera mucha memoria, el consumo de memoria de Python es muy alto, esto se debe a la flexibilidad de los tipos de datos.</w:t>
        </w:r>
      </w:ins>
    </w:p>
    <w:p w14:paraId="2A8210DE" w14:textId="77777777" w:rsidR="00CC49B6" w:rsidRDefault="00CC49B6" w:rsidP="00CC49B6">
      <w:pPr>
        <w:pStyle w:val="Prrafodelista"/>
        <w:rPr>
          <w:ins w:id="597" w:author="Villarroel Núñez, Nicolás Cristóbal" w:date="2022-11-12T23:22:00Z"/>
        </w:rPr>
      </w:pPr>
    </w:p>
    <w:p w14:paraId="31D2FDD7" w14:textId="227ED7F9" w:rsidR="00CC49B6" w:rsidRDefault="00CC49B6" w:rsidP="00CC49B6">
      <w:pPr>
        <w:pStyle w:val="Prrafodelista"/>
        <w:rPr>
          <w:ins w:id="598" w:author="Villarroel Núñez, Nicolás Cristóbal" w:date="2022-11-12T23:28:00Z"/>
        </w:rPr>
      </w:pPr>
      <w:ins w:id="599" w:author="Villarroel Núñez, Nicolás Cristóbal" w:date="2022-11-12T23:22:00Z">
        <w:r>
          <w:t>El lenguaje es ideal para plataformas de escritorio y servidor, pero no para el desarrollo móvil.</w:t>
        </w:r>
      </w:ins>
    </w:p>
    <w:p w14:paraId="77303795" w14:textId="77777777" w:rsidR="00022A3F" w:rsidRDefault="00022A3F" w:rsidP="00CC49B6">
      <w:pPr>
        <w:pStyle w:val="Prrafodelista"/>
        <w:rPr>
          <w:ins w:id="600" w:author="Villarroel Núñez, Nicolás Cristóbal" w:date="2022-11-12T23:24:00Z"/>
        </w:rPr>
      </w:pPr>
    </w:p>
    <w:p w14:paraId="5057104E" w14:textId="54C267A3" w:rsidR="00B40A1E" w:rsidRDefault="00CC49B6">
      <w:pPr>
        <w:pStyle w:val="Prrafodelista"/>
        <w:numPr>
          <w:ilvl w:val="0"/>
          <w:numId w:val="1"/>
        </w:numPr>
        <w:rPr>
          <w:ins w:id="601" w:author="Villarroel Núñez, Nicolás Cristóbal" w:date="2022-11-12T23:40:00Z"/>
        </w:rPr>
        <w:pPrChange w:id="602" w:author="Villarroel Núñez, Nicolás Cristóbal" w:date="2022-11-12T23:49:00Z">
          <w:pPr>
            <w:pStyle w:val="Prrafodelista"/>
          </w:pPr>
        </w:pPrChange>
      </w:pPr>
      <w:ins w:id="603" w:author="Villarroel Núñez, Nicolás Cristóbal" w:date="2022-11-12T23:24:00Z">
        <w:r>
          <w:lastRenderedPageBreak/>
          <w:t>Usos en la vida real</w:t>
        </w:r>
      </w:ins>
      <w:ins w:id="604" w:author="Villarroel Núñez, Nicolás Cristóbal" w:date="2022-11-12T23:28:00Z">
        <w:r w:rsidR="00022A3F">
          <w:t xml:space="preserve">: </w:t>
        </w:r>
      </w:ins>
      <w:ins w:id="605" w:author="Villarroel Núñez, Nicolás Cristóbal" w:date="2022-11-12T23:31:00Z">
        <w:r w:rsidR="00022A3F">
          <w:t>Python e</w:t>
        </w:r>
      </w:ins>
      <w:ins w:id="606" w:author="Villarroel Núñez, Nicolás Cristóbal" w:date="2022-11-12T23:32:00Z">
        <w:r w:rsidR="00022A3F">
          <w:t>s u</w:t>
        </w:r>
      </w:ins>
      <w:ins w:id="607" w:author="Villarroel Núñez, Nicolás Cristóbal" w:date="2022-11-12T23:34:00Z">
        <w:r w:rsidR="00022A3F">
          <w:t>tilizado en un gran rango de campos, como de ciencias computacionales como en agroindustria.</w:t>
        </w:r>
      </w:ins>
      <w:ins w:id="608" w:author="Villarroel Núñez, Nicolás Cristóbal" w:date="2022-11-12T23:40:00Z">
        <w:r w:rsidR="00B40A1E">
          <w:t xml:space="preserve"> </w:t>
        </w:r>
      </w:ins>
      <w:ins w:id="609" w:author="Villarroel Núñez, Nicolás Cristóbal" w:date="2022-11-12T23:35:00Z">
        <w:r w:rsidR="00022A3F">
          <w:t xml:space="preserve">Es utilizado en </w:t>
        </w:r>
        <w:proofErr w:type="gramStart"/>
        <w:r w:rsidR="00022A3F">
          <w:t>IA(</w:t>
        </w:r>
        <w:proofErr w:type="gramEnd"/>
        <w:r w:rsidR="00022A3F">
          <w:t>Inteligencia Artificial) esto se de</w:t>
        </w:r>
      </w:ins>
      <w:ins w:id="610" w:author="Villarroel Núñez, Nicolás Cristóbal" w:date="2022-11-12T23:36:00Z">
        <w:r w:rsidR="00022A3F">
          <w:t xml:space="preserve">be a que tiene muchas librerías, desde visión computacional hasta Deep </w:t>
        </w:r>
        <w:proofErr w:type="spellStart"/>
        <w:r w:rsidR="00022A3F">
          <w:t>learning</w:t>
        </w:r>
      </w:ins>
      <w:proofErr w:type="spellEnd"/>
      <w:ins w:id="611" w:author="Villarroel Núñez, Nicolás Cristóbal" w:date="2022-11-12T23:41:00Z">
        <w:r w:rsidR="00B40A1E">
          <w:t xml:space="preserve">. </w:t>
        </w:r>
      </w:ins>
      <w:ins w:id="612" w:author="Villarroel Núñez, Nicolás Cristóbal" w:date="2022-11-12T23:38:00Z">
        <w:r w:rsidR="00B40A1E">
          <w:t>Sirve para la creación de aplicaciones web</w:t>
        </w:r>
      </w:ins>
      <w:ins w:id="613" w:author="Villarroel Núñez, Nicolás Cristóbal" w:date="2022-11-12T23:39:00Z">
        <w:r w:rsidR="00B40A1E">
          <w:t xml:space="preserve"> o videojuego</w:t>
        </w:r>
      </w:ins>
      <w:ins w:id="614" w:author="Villarroel Núñez, Nicolás Cristóbal" w:date="2022-11-12T23:49:00Z">
        <w:r w:rsidR="00A7433A">
          <w:t>s.</w:t>
        </w:r>
      </w:ins>
    </w:p>
    <w:p w14:paraId="5E58DAD3" w14:textId="0D0478E6" w:rsidR="008C735F" w:rsidRDefault="00B40A1E">
      <w:pPr>
        <w:pStyle w:val="Prrafodelista"/>
        <w:pPrChange w:id="615" w:author="Villarroel Núñez, Nicolás Cristóbal" w:date="2022-11-12T23:49:00Z">
          <w:pPr/>
        </w:pPrChange>
      </w:pPr>
      <w:ins w:id="616" w:author="Villarroel Núñez, Nicolás Cristóbal" w:date="2022-11-12T23:39:00Z">
        <w:r>
          <w:t xml:space="preserve"> </w:t>
        </w:r>
      </w:ins>
    </w:p>
    <w:p w14:paraId="189C553B" w14:textId="77777777" w:rsidR="00162653" w:rsidRPr="00162653" w:rsidRDefault="00162653">
      <w:pPr>
        <w:rPr>
          <w:ins w:id="617" w:author="Barría Díaz, Renato Fabián" w:date="2022-11-15T13:15:00Z"/>
        </w:rPr>
        <w:pPrChange w:id="618" w:author="Barría Díaz, Renato Fabián" w:date="2022-11-15T13:15:00Z">
          <w:pPr>
            <w:pStyle w:val="Ttulo2"/>
          </w:pPr>
        </w:pPrChange>
      </w:pPr>
    </w:p>
    <w:p w14:paraId="58903F29" w14:textId="7D489A3F" w:rsidR="00A7433A" w:rsidRDefault="008C735F" w:rsidP="008F7F43">
      <w:pPr>
        <w:pStyle w:val="Ttulo1"/>
        <w:rPr>
          <w:ins w:id="619" w:author="Esquivias Carvajal, Diego Andres" w:date="2022-11-15T20:50:00Z"/>
          <w:sz w:val="44"/>
          <w:szCs w:val="44"/>
        </w:rPr>
      </w:pPr>
      <w:bookmarkStart w:id="620" w:name="_Toc119488702"/>
      <w:r w:rsidRPr="00162653">
        <w:rPr>
          <w:sz w:val="44"/>
          <w:szCs w:val="44"/>
          <w:rPrChange w:id="621" w:author="Barría Díaz, Renato Fabián" w:date="2022-11-15T13:20:00Z">
            <w:rPr>
              <w:color w:val="1F3763" w:themeColor="accent1" w:themeShade="7F"/>
              <w:sz w:val="24"/>
              <w:szCs w:val="24"/>
            </w:rPr>
          </w:rPrChange>
        </w:rPr>
        <w:t>Base de datos</w:t>
      </w:r>
      <w:ins w:id="622" w:author="Barría Díaz, Renato Fabián" w:date="2022-11-15T13:17:00Z">
        <w:r w:rsidR="00162653" w:rsidRPr="00162653">
          <w:rPr>
            <w:sz w:val="44"/>
            <w:szCs w:val="44"/>
            <w:rPrChange w:id="623" w:author="Barría Díaz, Renato Fabián" w:date="2022-11-15T13:20:00Z">
              <w:rPr>
                <w:color w:val="1F3763" w:themeColor="accent1" w:themeShade="7F"/>
                <w:sz w:val="40"/>
                <w:szCs w:val="40"/>
              </w:rPr>
            </w:rPrChange>
          </w:rPr>
          <w:t xml:space="preserve"> utilizada</w:t>
        </w:r>
      </w:ins>
      <w:bookmarkEnd w:id="620"/>
    </w:p>
    <w:p w14:paraId="65525CB8" w14:textId="77777777" w:rsidR="008F7F43" w:rsidRPr="008F7F43" w:rsidRDefault="008F7F43">
      <w:pPr>
        <w:rPr>
          <w:ins w:id="624" w:author="Villarroel Núñez, Nicolás Cristóbal" w:date="2022-11-12T23:49:00Z"/>
        </w:rPr>
        <w:pPrChange w:id="625" w:author="Esquivias Carvajal, Diego Andres" w:date="2022-11-15T20:50:00Z">
          <w:pPr>
            <w:pStyle w:val="Ttulo3"/>
          </w:pPr>
        </w:pPrChange>
      </w:pPr>
    </w:p>
    <w:p w14:paraId="33B075B8" w14:textId="44833B30" w:rsidR="00877293" w:rsidRDefault="00A7433A" w:rsidP="008F7F43">
      <w:pPr>
        <w:pStyle w:val="Ttulo2"/>
        <w:rPr>
          <w:ins w:id="626" w:author="Esquivias Carvajal, Diego Andres" w:date="2022-11-15T20:50:00Z"/>
          <w:rStyle w:val="SubttuloCar"/>
          <w:rFonts w:asciiTheme="minorHAnsi" w:hAnsiTheme="minorHAnsi" w:cstheme="minorBidi"/>
          <w:sz w:val="40"/>
          <w:szCs w:val="40"/>
        </w:rPr>
      </w:pPr>
      <w:ins w:id="627" w:author="Villarroel Núñez, Nicolás Cristóbal" w:date="2022-11-12T23:49:00Z">
        <w:del w:id="628" w:author="Barría Díaz, Renato Fabián" w:date="2022-11-15T12:53:00Z">
          <w:r w:rsidRPr="00877293" w:rsidDel="00820AB4">
            <w:rPr>
              <w:rStyle w:val="SubttuloCar"/>
              <w:rFonts w:asciiTheme="minorHAnsi" w:hAnsiTheme="minorHAnsi" w:cstheme="minorBidi"/>
              <w:sz w:val="40"/>
              <w:szCs w:val="40"/>
              <w:rPrChange w:id="629" w:author="Barría Díaz, Renato Fabián" w:date="2022-11-15T13:12:00Z">
                <w:rPr>
                  <w:color w:val="1F3763" w:themeColor="accent1" w:themeShade="7F"/>
                  <w:sz w:val="24"/>
                  <w:szCs w:val="24"/>
                </w:rPr>
              </w:rPrChange>
            </w:rPr>
            <w:delText>Mysql</w:delText>
          </w:r>
        </w:del>
      </w:ins>
      <w:bookmarkStart w:id="630" w:name="_Toc119488703"/>
      <w:ins w:id="631" w:author="Barría Díaz, Renato Fabián" w:date="2022-11-15T12:53:00Z">
        <w:r w:rsidR="00820AB4" w:rsidRPr="00877293">
          <w:rPr>
            <w:rStyle w:val="SubttuloCar"/>
            <w:rFonts w:asciiTheme="minorHAnsi" w:hAnsiTheme="minorHAnsi" w:cstheme="minorBidi"/>
            <w:sz w:val="40"/>
            <w:szCs w:val="40"/>
            <w:rPrChange w:id="632" w:author="Barría Díaz, Renato Fabián" w:date="2022-11-15T13:12:00Z">
              <w:rPr>
                <w:rStyle w:val="Ttulo4Car"/>
                <w:sz w:val="24"/>
                <w:szCs w:val="24"/>
              </w:rPr>
            </w:rPrChange>
          </w:rPr>
          <w:t>MySQL</w:t>
        </w:r>
      </w:ins>
      <w:bookmarkEnd w:id="630"/>
      <w:ins w:id="633" w:author="Villarroel Núñez, Nicolás Cristóbal" w:date="2022-11-12T23:49:00Z">
        <w:del w:id="634" w:author="Esquivias Carvajal, Diego Andres" w:date="2022-11-15T20:50:00Z">
          <w:r w:rsidRPr="008F7F43" w:rsidDel="008F7F43">
            <w:delText>:</w:delText>
          </w:r>
        </w:del>
      </w:ins>
    </w:p>
    <w:p w14:paraId="79827315" w14:textId="77777777" w:rsidR="008F7F43" w:rsidRPr="008F7F43" w:rsidRDefault="008F7F43">
      <w:pPr>
        <w:rPr>
          <w:ins w:id="635" w:author="Barría Díaz, Renato Fabián" w:date="2022-11-15T13:11:00Z"/>
        </w:rPr>
        <w:pPrChange w:id="636" w:author="Esquivias Carvajal, Diego Andres" w:date="2022-11-15T20:50:00Z">
          <w:pPr>
            <w:pStyle w:val="Subttulo"/>
          </w:pPr>
        </w:pPrChange>
      </w:pPr>
    </w:p>
    <w:p w14:paraId="0415510E" w14:textId="5E6857A7" w:rsidR="00877293" w:rsidRPr="00877293" w:rsidRDefault="00877293" w:rsidP="00877293">
      <w:pPr>
        <w:rPr>
          <w:ins w:id="637" w:author="Barría Díaz, Renato Fabián" w:date="2022-11-15T13:11:00Z"/>
          <w:sz w:val="28"/>
          <w:szCs w:val="28"/>
          <w:rPrChange w:id="638" w:author="Barría Díaz, Renato Fabián" w:date="2022-11-15T13:12:00Z">
            <w:rPr>
              <w:ins w:id="639" w:author="Barría Díaz, Renato Fabián" w:date="2022-11-15T13:11:00Z"/>
            </w:rPr>
          </w:rPrChange>
        </w:rPr>
      </w:pPr>
      <w:ins w:id="640" w:author="Barría Díaz, Renato Fabián" w:date="2022-11-15T13:11:00Z">
        <w:r w:rsidRPr="00877293">
          <w:rPr>
            <w:sz w:val="28"/>
            <w:szCs w:val="28"/>
            <w:rPrChange w:id="641" w:author="Barría Díaz, Renato Fabián" w:date="2022-11-15T13:12:00Z">
              <w:rPr/>
            </w:rPrChange>
          </w:rPr>
          <w:t xml:space="preserve">¿Qué es </w:t>
        </w:r>
      </w:ins>
      <w:ins w:id="642" w:author="Barría Díaz, Renato Fabián" w:date="2022-11-15T13:12:00Z">
        <w:r w:rsidRPr="00877293">
          <w:rPr>
            <w:sz w:val="28"/>
            <w:szCs w:val="28"/>
            <w:rPrChange w:id="643" w:author="Barría Díaz, Renato Fabián" w:date="2022-11-15T13:12:00Z">
              <w:rPr/>
            </w:rPrChange>
          </w:rPr>
          <w:t>MySQL</w:t>
        </w:r>
      </w:ins>
      <w:ins w:id="644" w:author="Barría Díaz, Renato Fabián" w:date="2022-11-15T13:11:00Z">
        <w:r w:rsidRPr="00877293">
          <w:rPr>
            <w:sz w:val="28"/>
            <w:szCs w:val="28"/>
            <w:rPrChange w:id="645" w:author="Barría Díaz, Renato Fabián" w:date="2022-11-15T13:12:00Z">
              <w:rPr/>
            </w:rPrChange>
          </w:rPr>
          <w:t>?</w:t>
        </w:r>
      </w:ins>
    </w:p>
    <w:p w14:paraId="6EA21A3D" w14:textId="14A25C02" w:rsidR="00A7433A" w:rsidRDefault="00A7433A">
      <w:pPr>
        <w:rPr>
          <w:ins w:id="646" w:author="Villarroel Núñez, Nicolás Cristóbal" w:date="2022-11-13T00:01:00Z"/>
        </w:rPr>
        <w:pPrChange w:id="647" w:author="Barría Díaz, Renato Fabián" w:date="2022-11-15T12:53:00Z">
          <w:pPr>
            <w:pStyle w:val="Ttulo3"/>
            <w:numPr>
              <w:numId w:val="1"/>
            </w:numPr>
            <w:ind w:left="720" w:hanging="360"/>
          </w:pPr>
        </w:pPrChange>
      </w:pPr>
      <w:ins w:id="648" w:author="Villarroel Núñez, Nicolás Cristóbal" w:date="2022-11-12T23:50:00Z">
        <w:r>
          <w:t xml:space="preserve">Es un sistema de gestión de bases de datos </w:t>
        </w:r>
        <w:del w:id="649" w:author="Esquivias Carvajal, Diego Andres" w:date="2022-11-14T20:16:00Z">
          <w:r w:rsidDel="00B5760D">
            <w:delText>re</w:delText>
          </w:r>
        </w:del>
      </w:ins>
      <w:ins w:id="650" w:author="Villarroel Núñez, Nicolás Cristóbal" w:date="2022-11-12T23:51:00Z">
        <w:del w:id="651" w:author="Esquivias Carvajal, Diego Andres" w:date="2022-11-14T20:16:00Z">
          <w:r w:rsidDel="00B5760D">
            <w:delText>lacionales(</w:delText>
          </w:r>
        </w:del>
      </w:ins>
      <w:ins w:id="652" w:author="Esquivias Carvajal, Diego Andres" w:date="2022-11-14T20:16:00Z">
        <w:r w:rsidR="00B5760D">
          <w:t>relacionales (</w:t>
        </w:r>
      </w:ins>
      <w:ins w:id="653" w:author="Villarroel Núñez, Nicolás Cristóbal" w:date="2022-11-12T23:51:00Z">
        <w:r>
          <w:t xml:space="preserve">RDBMS) de código abierto es respaldado por Oracle y basado en el lenguaje de consulta </w:t>
        </w:r>
        <w:del w:id="654" w:author="Esquivias Carvajal, Diego Andres" w:date="2022-11-14T20:16:00Z">
          <w:r w:rsidDel="00B5760D">
            <w:delText>estructurado(</w:delText>
          </w:r>
        </w:del>
      </w:ins>
      <w:ins w:id="655" w:author="Esquivias Carvajal, Diego Andres" w:date="2022-11-14T20:16:00Z">
        <w:r w:rsidR="00B5760D">
          <w:t>estructurado (</w:t>
        </w:r>
      </w:ins>
      <w:ins w:id="656" w:author="Villarroel Núñez, Nicolás Cristóbal" w:date="2022-11-12T23:51:00Z">
        <w:r>
          <w:t>SQL).</w:t>
        </w:r>
      </w:ins>
      <w:ins w:id="657" w:author="Villarroel Núñez, Nicolás Cristóbal" w:date="2022-11-12T23:49:00Z">
        <w:r>
          <w:t xml:space="preserve"> </w:t>
        </w:r>
      </w:ins>
    </w:p>
    <w:p w14:paraId="17D33826" w14:textId="51F4ABA2" w:rsidR="008D3039" w:rsidRDefault="008D3039" w:rsidP="008D3039">
      <w:pPr>
        <w:ind w:left="720"/>
        <w:rPr>
          <w:ins w:id="658" w:author="Villarroel Núñez, Nicolás Cristóbal" w:date="2022-11-13T00:03:00Z"/>
        </w:rPr>
      </w:pPr>
      <w:ins w:id="659" w:author="Villarroel Núñez, Nicolás Cristóbal" w:date="2022-11-13T00:01:00Z">
        <w:r>
          <w:t>Se basa en un modelo de cliente-servidor</w:t>
        </w:r>
      </w:ins>
      <w:ins w:id="660" w:author="Villarroel Núñez, Nicolás Cristóbal" w:date="2022-11-13T00:02:00Z">
        <w:r>
          <w:t xml:space="preserve">, el que maneja todas las instrucciones de la base de datos es el </w:t>
        </w:r>
      </w:ins>
      <w:ins w:id="661" w:author="Villarroel Núñez, Nicolás Cristóbal" w:date="2022-11-13T00:03:00Z">
        <w:r>
          <w:t xml:space="preserve">servidor </w:t>
        </w:r>
      </w:ins>
      <w:ins w:id="662" w:author="Villarroel Núñez, Nicolás Cristóbal" w:date="2022-11-13T00:02:00Z">
        <w:del w:id="663" w:author="Barría Díaz, Renato Fabián" w:date="2022-11-15T13:20:00Z">
          <w:r w:rsidDel="00162653">
            <w:delText>Mysql</w:delText>
          </w:r>
        </w:del>
      </w:ins>
      <w:ins w:id="664" w:author="Barría Díaz, Renato Fabián" w:date="2022-11-15T13:20:00Z">
        <w:r w:rsidR="00162653">
          <w:t>MySQL</w:t>
        </w:r>
      </w:ins>
      <w:ins w:id="665" w:author="Villarroel Núñez, Nicolás Cristóbal" w:date="2022-11-13T00:03:00Z">
        <w:r>
          <w:t>.</w:t>
        </w:r>
      </w:ins>
    </w:p>
    <w:p w14:paraId="591BBBD9" w14:textId="49639BA9" w:rsidR="008D3039" w:rsidRPr="008D3039" w:rsidRDefault="008D3039">
      <w:pPr>
        <w:ind w:left="720"/>
        <w:rPr>
          <w:ins w:id="666" w:author="Villarroel Núñez, Nicolás Cristóbal" w:date="2022-11-12T23:50:00Z"/>
        </w:rPr>
        <w:pPrChange w:id="667" w:author="Villarroel Núñez, Nicolás Cristóbal" w:date="2022-11-13T00:01:00Z">
          <w:pPr>
            <w:pStyle w:val="Ttulo3"/>
            <w:numPr>
              <w:numId w:val="1"/>
            </w:numPr>
            <w:ind w:left="720" w:hanging="360"/>
          </w:pPr>
        </w:pPrChange>
      </w:pPr>
      <w:ins w:id="668" w:author="Villarroel Núñez, Nicolás Cristóbal" w:date="2022-11-13T00:03:00Z">
        <w:r>
          <w:t>Esta base de datos fue desarrollada para manejar grandes base</w:t>
        </w:r>
      </w:ins>
      <w:ins w:id="669" w:author="Villarroel Núñez, Nicolás Cristóbal" w:date="2022-11-13T00:04:00Z">
        <w:r>
          <w:t>s de datos, es capaz de enviar la base de datos a múltiples lugares, ya que los usuarios pueden acceder a la base de datos a través de diferentes interfaces</w:t>
        </w:r>
      </w:ins>
      <w:ins w:id="670" w:author="Villarroel Núñez, Nicolás Cristóbal" w:date="2022-11-13T00:05:00Z">
        <w:r>
          <w:t xml:space="preserve"> de cliente, las interfaces envían sentencias SQL al servidor y luego muestran los resultados.</w:t>
        </w:r>
      </w:ins>
    </w:p>
    <w:p w14:paraId="00AA8FA9" w14:textId="737D10EA" w:rsidR="00A7433A" w:rsidRPr="008F7F43" w:rsidRDefault="00A7433A" w:rsidP="00A7433A">
      <w:pPr>
        <w:pStyle w:val="Prrafodelista"/>
        <w:numPr>
          <w:ilvl w:val="0"/>
          <w:numId w:val="1"/>
        </w:numPr>
        <w:rPr>
          <w:ins w:id="671" w:author="Villarroel Núñez, Nicolás Cristóbal" w:date="2022-11-12T23:54:00Z"/>
        </w:rPr>
      </w:pPr>
      <w:ins w:id="672" w:author="Villarroel Núñez, Nicolás Cristóbal" w:date="2022-11-12T23:50:00Z">
        <w:r w:rsidRPr="008F7F43">
          <w:t>Características:</w:t>
        </w:r>
      </w:ins>
      <w:ins w:id="673" w:author="Villarroel Núñez, Nicolás Cristóbal" w:date="2022-11-12T23:52:00Z">
        <w:r w:rsidRPr="008F7F43">
          <w:t xml:space="preserve"> La base de datos </w:t>
        </w:r>
        <w:del w:id="674" w:author="Barría Díaz, Renato Fabián" w:date="2022-11-15T13:20:00Z">
          <w:r w:rsidRPr="008F7F43" w:rsidDel="00162653">
            <w:delText>Mysql</w:delText>
          </w:r>
        </w:del>
      </w:ins>
      <w:ins w:id="675" w:author="Barría Díaz, Renato Fabián" w:date="2022-11-15T13:20:00Z">
        <w:r w:rsidR="00162653" w:rsidRPr="008F7F43">
          <w:t>MySQL</w:t>
        </w:r>
      </w:ins>
      <w:ins w:id="676" w:author="Villarroel Núñez, Nicolás Cristóbal" w:date="2022-11-12T23:53:00Z">
        <w:r w:rsidRPr="008F7F43">
          <w:t xml:space="preserve"> permite almacenar y acceder a los datos a través de múltiples motores de almacenamiento, puede replicar datos y particionar tablas</w:t>
        </w:r>
      </w:ins>
      <w:ins w:id="677" w:author="Villarroel Núñez, Nicolás Cristóbal" w:date="2022-11-12T23:54:00Z">
        <w:r w:rsidRPr="008F7F43">
          <w:t>.</w:t>
        </w:r>
      </w:ins>
    </w:p>
    <w:p w14:paraId="48033BFB" w14:textId="0F800CE3" w:rsidR="00A7433A" w:rsidRPr="008F7F43" w:rsidRDefault="00A7433A" w:rsidP="00A7433A">
      <w:pPr>
        <w:pStyle w:val="Prrafodelista"/>
        <w:rPr>
          <w:ins w:id="678" w:author="Villarroel Núñez, Nicolás Cristóbal" w:date="2022-11-12T23:55:00Z"/>
        </w:rPr>
      </w:pPr>
      <w:ins w:id="679" w:author="Villarroel Núñez, Nicolás Cristóbal" w:date="2022-11-12T23:54:00Z">
        <w:del w:id="680" w:author="Barría Díaz, Renato Fabián" w:date="2022-11-15T13:20:00Z">
          <w:r w:rsidRPr="008F7F43" w:rsidDel="00162653">
            <w:delText>Mysql</w:delText>
          </w:r>
        </w:del>
      </w:ins>
      <w:ins w:id="681" w:author="Barría Díaz, Renato Fabián" w:date="2022-11-15T13:20:00Z">
        <w:r w:rsidR="00162653" w:rsidRPr="008F7F43">
          <w:t>MySQL</w:t>
        </w:r>
      </w:ins>
      <w:ins w:id="682" w:author="Villarroel Núñez, Nicolás Cristóbal" w:date="2022-11-12T23:54:00Z">
        <w:r w:rsidRPr="008F7F43">
          <w:t xml:space="preserve"> </w:t>
        </w:r>
        <w:del w:id="683" w:author="Esquivias Carvajal, Diego Andres" w:date="2022-11-14T20:16:00Z">
          <w:r w:rsidRPr="008F7F43" w:rsidDel="00B5760D">
            <w:delText>esta</w:delText>
          </w:r>
        </w:del>
      </w:ins>
      <w:ins w:id="684" w:author="Esquivias Carvajal, Diego Andres" w:date="2022-11-14T20:16:00Z">
        <w:r w:rsidR="00B5760D" w:rsidRPr="008F7F43">
          <w:t>está</w:t>
        </w:r>
      </w:ins>
      <w:ins w:id="685" w:author="Villarroel Núñez, Nicolás Cristóbal" w:date="2022-11-12T23:54:00Z">
        <w:r w:rsidRPr="008F7F43">
          <w:t xml:space="preserve"> escrito en C y C++, este es capaz de soportar </w:t>
        </w:r>
      </w:ins>
      <w:ins w:id="686" w:author="Villarroel Núñez, Nicolás Cristóbal" w:date="2022-11-12T23:55:00Z">
        <w:r w:rsidRPr="008F7F43">
          <w:t>grandes bases de datos con millones de registros y además de admitir muchos tipos de datos.</w:t>
        </w:r>
      </w:ins>
    </w:p>
    <w:p w14:paraId="1C3B39FA" w14:textId="77777777" w:rsidR="008D3039" w:rsidRPr="008F7F43" w:rsidRDefault="00A7433A" w:rsidP="00A7433A">
      <w:pPr>
        <w:pStyle w:val="Prrafodelista"/>
        <w:rPr>
          <w:ins w:id="687" w:author="Villarroel Núñez, Nicolás Cristóbal" w:date="2022-11-12T23:57:00Z"/>
        </w:rPr>
      </w:pPr>
      <w:ins w:id="688" w:author="Villarroel Núñez, Nicolás Cristóbal" w:date="2022-11-12T23:56:00Z">
        <w:r w:rsidRPr="008F7F43">
          <w:t>Utiliza un sistema de privilegios de acceso y contraseñas encriptadas para su seguridad</w:t>
        </w:r>
      </w:ins>
      <w:ins w:id="689" w:author="Villarroel Núñez, Nicolás Cristóbal" w:date="2022-11-12T23:57:00Z">
        <w:r w:rsidR="008D3039" w:rsidRPr="008F7F43">
          <w:t>.</w:t>
        </w:r>
      </w:ins>
    </w:p>
    <w:p w14:paraId="40DA174F" w14:textId="0F4B246F" w:rsidR="008D3039" w:rsidRPr="008F7F43" w:rsidRDefault="008D3039" w:rsidP="00A7433A">
      <w:pPr>
        <w:pStyle w:val="Prrafodelista"/>
        <w:rPr>
          <w:ins w:id="690" w:author="Villarroel Núñez, Nicolás Cristóbal" w:date="2022-11-12T23:58:00Z"/>
        </w:rPr>
      </w:pPr>
      <w:ins w:id="691" w:author="Villarroel Núñez, Nicolás Cristóbal" w:date="2022-11-12T23:57:00Z">
        <w:r w:rsidRPr="008F7F43">
          <w:t xml:space="preserve">Existen los </w:t>
        </w:r>
        <w:del w:id="692" w:author="Esquivias Carvajal, Diego Andres" w:date="2022-11-16T10:57:00Z">
          <w:r w:rsidRPr="008F7F43" w:rsidDel="00FB01EF">
            <w:delText>forks</w:delText>
          </w:r>
        </w:del>
      </w:ins>
      <w:ins w:id="693" w:author="Villarroel Núñez, Nicolás Cristóbal" w:date="2022-11-12T23:58:00Z">
        <w:del w:id="694" w:author="Esquivias Carvajal, Diego Andres" w:date="2022-11-16T10:57:00Z">
          <w:r w:rsidRPr="008F7F43" w:rsidDel="00FB01EF">
            <w:delText>(</w:delText>
          </w:r>
        </w:del>
      </w:ins>
      <w:proofErr w:type="spellStart"/>
      <w:ins w:id="695" w:author="Esquivias Carvajal, Diego Andres" w:date="2022-11-16T10:57:00Z">
        <w:r w:rsidR="00FB01EF" w:rsidRPr="008F7F43">
          <w:t>forks</w:t>
        </w:r>
        <w:proofErr w:type="spellEnd"/>
        <w:r w:rsidR="00FB01EF" w:rsidRPr="008F7F43">
          <w:t xml:space="preserve"> (</w:t>
        </w:r>
      </w:ins>
      <w:ins w:id="696" w:author="Villarroel Núñez, Nicolás Cristóbal" w:date="2022-11-12T23:58:00Z">
        <w:r w:rsidRPr="008F7F43">
          <w:t xml:space="preserve">ramificaciones de </w:t>
        </w:r>
        <w:del w:id="697" w:author="Barría Díaz, Renato Fabián" w:date="2022-11-15T13:20:00Z">
          <w:r w:rsidRPr="008F7F43" w:rsidDel="00162653">
            <w:delText>Mysql</w:delText>
          </w:r>
        </w:del>
      </w:ins>
      <w:ins w:id="698" w:author="Barría Díaz, Renato Fabián" w:date="2022-11-15T13:20:00Z">
        <w:r w:rsidR="00162653" w:rsidRPr="008F7F43">
          <w:t>MySQL</w:t>
        </w:r>
      </w:ins>
      <w:ins w:id="699" w:author="Villarroel Núñez, Nicolás Cristóbal" w:date="2022-11-12T23:58:00Z">
        <w:r w:rsidRPr="008F7F43">
          <w:t>) en la cual se encuentran tres:</w:t>
        </w:r>
      </w:ins>
    </w:p>
    <w:p w14:paraId="0A446820" w14:textId="1F0A7EC3" w:rsidR="008D3039" w:rsidRPr="008F7F43" w:rsidRDefault="008D3039" w:rsidP="008D3039">
      <w:pPr>
        <w:pStyle w:val="Prrafodelista"/>
        <w:numPr>
          <w:ilvl w:val="0"/>
          <w:numId w:val="2"/>
        </w:numPr>
        <w:rPr>
          <w:ins w:id="700" w:author="Villarroel Núñez, Nicolás Cristóbal" w:date="2022-11-12T23:59:00Z"/>
        </w:rPr>
      </w:pPr>
      <w:ins w:id="701" w:author="Villarroel Núñez, Nicolás Cristóbal" w:date="2022-11-12T23:58:00Z">
        <w:r w:rsidRPr="008F7F43">
          <w:t>Dr</w:t>
        </w:r>
      </w:ins>
      <w:ins w:id="702" w:author="Villarroel Núñez, Nicolás Cristóbal" w:date="2022-11-12T23:59:00Z">
        <w:r w:rsidRPr="008F7F43">
          <w:t xml:space="preserve">izzle, es un sistema ligero de gestión de base de datos de código abierto en </w:t>
        </w:r>
        <w:del w:id="703" w:author="Barría Díaz, Renato Fabián" w:date="2022-11-15T13:20:00Z">
          <w:r w:rsidRPr="008F7F43" w:rsidDel="00162653">
            <w:delText>desarrillo</w:delText>
          </w:r>
        </w:del>
      </w:ins>
      <w:ins w:id="704" w:author="Barría Díaz, Renato Fabián" w:date="2022-11-15T13:20:00Z">
        <w:r w:rsidR="00162653" w:rsidRPr="008F7F43">
          <w:t>desarrollo</w:t>
        </w:r>
      </w:ins>
      <w:ins w:id="705" w:author="Villarroel Núñez, Nicolás Cristóbal" w:date="2022-11-12T23:59:00Z">
        <w:r w:rsidRPr="008F7F43">
          <w:t xml:space="preserve"> basado en </w:t>
        </w:r>
        <w:del w:id="706" w:author="Barría Díaz, Renato Fabián" w:date="2022-11-15T13:20:00Z">
          <w:r w:rsidRPr="008F7F43" w:rsidDel="00162653">
            <w:delText>Mysql</w:delText>
          </w:r>
        </w:del>
      </w:ins>
      <w:ins w:id="707" w:author="Barría Díaz, Renato Fabián" w:date="2022-11-15T13:20:00Z">
        <w:r w:rsidR="00162653" w:rsidRPr="008F7F43">
          <w:t>MySQL</w:t>
        </w:r>
      </w:ins>
      <w:ins w:id="708" w:author="Villarroel Núñez, Nicolás Cristóbal" w:date="2022-11-12T23:59:00Z">
        <w:r w:rsidRPr="008F7F43">
          <w:t xml:space="preserve"> 6,0.</w:t>
        </w:r>
      </w:ins>
    </w:p>
    <w:p w14:paraId="6ECB8152" w14:textId="6E38DDC1" w:rsidR="008D3039" w:rsidRPr="008F7F43" w:rsidRDefault="008D3039" w:rsidP="008D3039">
      <w:pPr>
        <w:pStyle w:val="Prrafodelista"/>
        <w:numPr>
          <w:ilvl w:val="0"/>
          <w:numId w:val="2"/>
        </w:numPr>
        <w:rPr>
          <w:ins w:id="709" w:author="Villarroel Núñez, Nicolás Cristóbal" w:date="2022-11-13T00:00:00Z"/>
        </w:rPr>
      </w:pPr>
      <w:ins w:id="710" w:author="Villarroel Núñez, Nicolás Cristóbal" w:date="2022-11-12T23:59:00Z">
        <w:r w:rsidRPr="008F7F43">
          <w:t xml:space="preserve">MariaDB, desarrollado </w:t>
        </w:r>
      </w:ins>
      <w:ins w:id="711" w:author="Villarroel Núñez, Nicolás Cristóbal" w:date="2022-11-13T00:00:00Z">
        <w:r w:rsidRPr="008F7F43">
          <w:t xml:space="preserve">por la comunidad que utiliza las API y los comandos de </w:t>
        </w:r>
        <w:del w:id="712" w:author="Barría Díaz, Renato Fabián" w:date="2022-11-15T13:20:00Z">
          <w:r w:rsidRPr="008F7F43" w:rsidDel="00162653">
            <w:delText>Mysql</w:delText>
          </w:r>
        </w:del>
      </w:ins>
      <w:ins w:id="713" w:author="Barría Díaz, Renato Fabián" w:date="2022-11-15T13:20:00Z">
        <w:r w:rsidR="00162653" w:rsidRPr="008F7F43">
          <w:t>MySQL</w:t>
        </w:r>
      </w:ins>
      <w:ins w:id="714" w:author="Villarroel Núñez, Nicolás Cristóbal" w:date="2022-11-13T00:00:00Z">
        <w:r w:rsidRPr="008F7F43">
          <w:t>.</w:t>
        </w:r>
      </w:ins>
    </w:p>
    <w:p w14:paraId="63A3BFB5" w14:textId="43E782C7" w:rsidR="00A7433A" w:rsidRPr="008F7F43" w:rsidRDefault="008D3039">
      <w:pPr>
        <w:pStyle w:val="Prrafodelista"/>
        <w:numPr>
          <w:ilvl w:val="0"/>
          <w:numId w:val="2"/>
        </w:numPr>
        <w:pPrChange w:id="715" w:author="Villarroel Núñez, Nicolás Cristóbal" w:date="2022-11-12T23:58:00Z">
          <w:pPr>
            <w:pStyle w:val="Ttulo3"/>
          </w:pPr>
        </w:pPrChange>
      </w:pPr>
      <w:proofErr w:type="spellStart"/>
      <w:ins w:id="716" w:author="Villarroel Núñez, Nicolás Cristóbal" w:date="2022-11-13T00:00:00Z">
        <w:r w:rsidRPr="008F7F43">
          <w:t>Percona</w:t>
        </w:r>
        <w:proofErr w:type="spellEnd"/>
        <w:r w:rsidRPr="008F7F43">
          <w:t xml:space="preserve"> Server con </w:t>
        </w:r>
        <w:proofErr w:type="spellStart"/>
        <w:r w:rsidRPr="008F7F43">
          <w:t>XtraDB</w:t>
        </w:r>
        <w:proofErr w:type="spellEnd"/>
        <w:r w:rsidRPr="008F7F43">
          <w:t xml:space="preserve">, es conocida por su escalabilidad horizontal. </w:t>
        </w:r>
      </w:ins>
      <w:ins w:id="717" w:author="Villarroel Núñez, Nicolás Cristóbal" w:date="2022-11-12T23:56:00Z">
        <w:r w:rsidR="00A7433A" w:rsidRPr="008F7F43">
          <w:t xml:space="preserve"> </w:t>
        </w:r>
      </w:ins>
    </w:p>
    <w:p w14:paraId="21EA8E89" w14:textId="77777777" w:rsidR="008C735F" w:rsidRPr="008C735F" w:rsidRDefault="008C735F" w:rsidP="008C735F"/>
    <w:p w14:paraId="5187EEF9" w14:textId="77777777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FB1825" w14:textId="1A5C5BD8" w:rsidR="008C735F" w:rsidRDefault="008C73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del w:id="718" w:author="Esquivias Carvajal, Diego Andres" w:date="2022-11-14T20:15:00Z">
        <w:r w:rsidDel="00B5760D">
          <w:lastRenderedPageBreak/>
          <w:br w:type="page"/>
        </w:r>
      </w:del>
    </w:p>
    <w:p w14:paraId="643C1BD9" w14:textId="5CBFAF29" w:rsidR="008C735F" w:rsidRDefault="00BD7BDF" w:rsidP="000470E6">
      <w:pPr>
        <w:pStyle w:val="Ttulo1"/>
        <w:rPr>
          <w:ins w:id="719" w:author="Esquivias Carvajal, Diego Andres" w:date="2022-11-06T12:40:00Z"/>
        </w:rPr>
      </w:pPr>
      <w:bookmarkStart w:id="720" w:name="_Toc119488704"/>
      <w:r w:rsidRPr="000470E6">
        <w:t>Conclusión</w:t>
      </w:r>
      <w:bookmarkEnd w:id="720"/>
    </w:p>
    <w:p w14:paraId="40AF8F69" w14:textId="4B0242AD" w:rsidR="00FA438C" w:rsidRDefault="00FA438C" w:rsidP="00FA438C">
      <w:pPr>
        <w:rPr>
          <w:ins w:id="721" w:author="Esquivias Carvajal, Diego Andres" w:date="2022-11-06T12:40:00Z"/>
        </w:rPr>
      </w:pPr>
    </w:p>
    <w:p w14:paraId="30C4B287" w14:textId="13DBF874" w:rsidR="000470E6" w:rsidRDefault="00FA438C">
      <w:pPr>
        <w:rPr>
          <w:ins w:id="722" w:author="Villarroel Núñez, Nicolás Cristóbal" w:date="2022-11-14T21:59:00Z"/>
        </w:rPr>
      </w:pPr>
      <w:ins w:id="723" w:author="Esquivias Carvajal, Diego Andres" w:date="2022-11-06T12:41:00Z">
        <w:r>
          <w:t xml:space="preserve">La importancia de trabajar en equipo y la comunicación es muy importante para realizar cualquier tipo de proyecto donde trabajen </w:t>
        </w:r>
      </w:ins>
      <w:ins w:id="724" w:author="Esquivias Carvajal, Diego Andres" w:date="2022-11-06T12:52:00Z">
        <w:r w:rsidR="00E425FA">
          <w:t>varias personas</w:t>
        </w:r>
      </w:ins>
      <w:ins w:id="725" w:author="Esquivias Carvajal, Diego Andres" w:date="2022-11-06T12:42:00Z">
        <w:r>
          <w:t xml:space="preserve">, </w:t>
        </w:r>
      </w:ins>
      <w:ins w:id="726" w:author="Esquivias Carvajal, Diego Andres" w:date="2022-11-06T12:46:00Z">
        <w:r w:rsidR="00E425FA">
          <w:t>en este tra</w:t>
        </w:r>
      </w:ins>
      <w:ins w:id="727" w:author="Esquivias Carvajal, Diego Andres" w:date="2022-11-06T12:47:00Z">
        <w:r w:rsidR="00E425FA">
          <w:t xml:space="preserve">bajo se aprendió mas sobre el funcionamiento de Python y como entrelazarlo con la base de datos, </w:t>
        </w:r>
      </w:ins>
      <w:ins w:id="728" w:author="Esquivias Carvajal, Diego Andres" w:date="2022-11-06T12:48:00Z">
        <w:r w:rsidR="00E425FA">
          <w:t xml:space="preserve">también </w:t>
        </w:r>
      </w:ins>
      <w:ins w:id="729" w:author="Esquivias Carvajal, Diego Andres" w:date="2022-11-06T12:50:00Z">
        <w:r w:rsidR="00E425FA">
          <w:t xml:space="preserve">se </w:t>
        </w:r>
      </w:ins>
      <w:ins w:id="730" w:author="Esquivias Carvajal, Diego Andres" w:date="2022-11-06T12:51:00Z">
        <w:r w:rsidR="00E425FA">
          <w:t>estudió</w:t>
        </w:r>
      </w:ins>
      <w:ins w:id="731" w:author="Esquivias Carvajal, Diego Andres" w:date="2022-11-06T12:50:00Z">
        <w:r w:rsidR="00E425FA">
          <w:t xml:space="preserve"> sobre la depresión y como se puede </w:t>
        </w:r>
      </w:ins>
      <w:ins w:id="732" w:author="Esquivias Carvajal, Diego Andres" w:date="2022-11-06T12:51:00Z">
        <w:r w:rsidR="00E425FA">
          <w:t>detectar a través de preguntas relacionadas a diferentes tipos de actividades</w:t>
        </w:r>
      </w:ins>
      <w:ins w:id="733" w:author="Esquivias Carvajal, Diego Andres" w:date="2022-11-06T12:52:00Z">
        <w:r w:rsidR="002F170D">
          <w:t>.</w:t>
        </w:r>
      </w:ins>
    </w:p>
    <w:p w14:paraId="78D747FD" w14:textId="77777777" w:rsidR="000470E6" w:rsidRDefault="000470E6">
      <w:pPr>
        <w:rPr>
          <w:ins w:id="734" w:author="Villarroel Núñez, Nicolás Cristóbal" w:date="2022-11-14T21:59:00Z"/>
        </w:rPr>
      </w:pPr>
      <w:ins w:id="735" w:author="Villarroel Núñez, Nicolás Cristóbal" w:date="2022-11-14T21:59:00Z">
        <w:r>
          <w:br w:type="page"/>
        </w:r>
      </w:ins>
    </w:p>
    <w:p w14:paraId="3947D5A5" w14:textId="5D493D1C" w:rsidR="00FA438C" w:rsidRPr="008F7F43" w:rsidRDefault="000470E6" w:rsidP="000470E6">
      <w:pPr>
        <w:pStyle w:val="Ttulo1"/>
        <w:rPr>
          <w:ins w:id="736" w:author="Villarroel Núñez, Nicolás Cristóbal" w:date="2022-11-14T22:00:00Z"/>
        </w:rPr>
      </w:pPr>
      <w:bookmarkStart w:id="737" w:name="_Toc119488705"/>
      <w:ins w:id="738" w:author="Villarroel Núñez, Nicolás Cristóbal" w:date="2022-11-14T22:00:00Z">
        <w:r w:rsidRPr="008F7F43">
          <w:lastRenderedPageBreak/>
          <w:t>Bibliografía</w:t>
        </w:r>
        <w:bookmarkEnd w:id="737"/>
      </w:ins>
    </w:p>
    <w:p w14:paraId="352AA32F" w14:textId="79EA699F" w:rsidR="000470E6" w:rsidRDefault="000470E6">
      <w:pPr>
        <w:rPr>
          <w:ins w:id="739" w:author="Esquivias Carvajal, Diego Andres" w:date="2022-11-16T11:12:00Z"/>
        </w:rPr>
      </w:pPr>
    </w:p>
    <w:p w14:paraId="30E2F6A4" w14:textId="6BE573BA" w:rsidR="00936CDF" w:rsidRPr="000470E6" w:rsidRDefault="00936CDF">
      <w:pPr>
        <w:pPrChange w:id="740" w:author="Villarroel Núñez, Nicolás Cristóbal" w:date="2022-11-14T22:00:00Z">
          <w:pPr>
            <w:pStyle w:val="Ttulo1"/>
          </w:pPr>
        </w:pPrChange>
      </w:pPr>
      <w:ins w:id="741" w:author="Esquivias Carvajal, Diego Andres" w:date="2022-11-16T11:13:00Z">
        <w:r>
          <w:t>Carlos Almonte y María Elena Montt (2019</w:t>
        </w:r>
        <w:r w:rsidRPr="00936CDF">
          <w:t>)</w:t>
        </w:r>
      </w:ins>
      <w:ins w:id="742" w:author="Esquivias Carvajal, Diego Andres" w:date="2022-11-16T11:14:00Z">
        <w:r w:rsidRPr="00936CDF">
          <w:t>.</w:t>
        </w:r>
        <w:r w:rsidRPr="00936CDF">
          <w:rPr>
            <w:b/>
            <w:bCs/>
            <w:i/>
            <w:iCs/>
            <w:rPrChange w:id="743" w:author="Esquivias Carvajal, Diego Andres" w:date="2022-11-16T11:16:00Z">
              <w:rPr/>
            </w:rPrChange>
          </w:rPr>
          <w:t xml:space="preserve">  Psicopatología infantil y de la adolescencia</w:t>
        </w:r>
      </w:ins>
      <w:ins w:id="744" w:author="Esquivias Carvajal, Diego Andres" w:date="2022-11-16T11:15:00Z">
        <w:r w:rsidRPr="00936CDF">
          <w:rPr>
            <w:b/>
            <w:bCs/>
            <w:i/>
            <w:iCs/>
            <w:rPrChange w:id="745" w:author="Esquivias Carvajal, Diego Andres" w:date="2022-11-16T11:16:00Z">
              <w:rPr/>
            </w:rPrChange>
          </w:rPr>
          <w:t>.</w:t>
        </w:r>
        <w:r>
          <w:t xml:space="preserve"> Santiago</w:t>
        </w:r>
      </w:ins>
      <w:ins w:id="746" w:author="Esquivias Carvajal, Diego Andres" w:date="2022-11-16T11:16:00Z">
        <w:r>
          <w:t>,</w:t>
        </w:r>
      </w:ins>
      <w:ins w:id="747" w:author="Esquivias Carvajal, Diego Andres" w:date="2022-11-16T11:15:00Z">
        <w:r>
          <w:t xml:space="preserve"> Chile: Editorial </w:t>
        </w:r>
      </w:ins>
      <w:ins w:id="748" w:author="Esquivias Carvajal, Diego Andres" w:date="2022-11-16T11:16:00Z">
        <w:r>
          <w:t>Mediterráneo.</w:t>
        </w:r>
      </w:ins>
    </w:p>
    <w:sectPr w:rsidR="00936CDF" w:rsidRPr="000470E6" w:rsidSect="008C735F">
      <w:head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678E9" w14:textId="77777777" w:rsidR="007D511F" w:rsidRDefault="007D511F" w:rsidP="00203196">
      <w:pPr>
        <w:spacing w:after="0" w:line="240" w:lineRule="auto"/>
      </w:pPr>
      <w:r>
        <w:separator/>
      </w:r>
    </w:p>
  </w:endnote>
  <w:endnote w:type="continuationSeparator" w:id="0">
    <w:p w14:paraId="3FEB7561" w14:textId="77777777" w:rsidR="007D511F" w:rsidRDefault="007D511F" w:rsidP="00203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lliard B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D20AC" w14:textId="77777777" w:rsidR="007D511F" w:rsidRDefault="007D511F" w:rsidP="00203196">
      <w:pPr>
        <w:spacing w:after="0" w:line="240" w:lineRule="auto"/>
      </w:pPr>
      <w:r>
        <w:separator/>
      </w:r>
    </w:p>
  </w:footnote>
  <w:footnote w:type="continuationSeparator" w:id="0">
    <w:p w14:paraId="18D96B11" w14:textId="77777777" w:rsidR="007D511F" w:rsidRDefault="007D511F" w:rsidP="00203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328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  <w:tblPrChange w:id="749" w:author="Esquivias Carvajal, Diego Andres" w:date="2022-11-14T20:16:00Z">
        <w:tblPr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>
      </w:tblPrChange>
    </w:tblPr>
    <w:tblGrid>
      <w:gridCol w:w="1400"/>
      <w:gridCol w:w="4273"/>
      <w:gridCol w:w="2496"/>
      <w:tblGridChange w:id="750">
        <w:tblGrid>
          <w:gridCol w:w="1400"/>
          <w:gridCol w:w="4273"/>
          <w:gridCol w:w="2496"/>
        </w:tblGrid>
      </w:tblGridChange>
    </w:tblGrid>
    <w:tr w:rsidR="000A7C8F" w:rsidRPr="000A7C8F" w14:paraId="4B87BDA7" w14:textId="77777777" w:rsidTr="00B5760D">
      <w:trPr>
        <w:trHeight w:val="1266"/>
        <w:ins w:id="751" w:author="Esquivias Carvajal, Diego Andres" w:date="2022-11-14T20:03:00Z"/>
        <w:trPrChange w:id="752" w:author="Esquivias Carvajal, Diego Andres" w:date="2022-11-14T20:16:00Z">
          <w:trPr>
            <w:trHeight w:val="1266"/>
          </w:trPr>
        </w:trPrChange>
      </w:trPr>
      <w:tc>
        <w:tcPr>
          <w:tcW w:w="0" w:type="auto"/>
          <w:tc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</w:tcBorders>
          <w:tcMar>
            <w:top w:w="0" w:type="dxa"/>
            <w:left w:w="100" w:type="dxa"/>
            <w:bottom w:w="0" w:type="dxa"/>
            <w:right w:w="100" w:type="dxa"/>
          </w:tcMar>
          <w:vAlign w:val="center"/>
          <w:hideMark/>
          <w:tcPrChange w:id="753" w:author="Esquivias Carvajal, Diego Andres" w:date="2022-11-14T20:16:00Z">
            <w:tcPr>
              <w:tcW w:w="0" w:type="auto"/>
              <w:tcBorders>
                <w:top w:val="single" w:sz="4" w:space="0" w:color="7F7F7F"/>
                <w:left w:val="single" w:sz="4" w:space="0" w:color="7F7F7F"/>
                <w:bottom w:val="single" w:sz="4" w:space="0" w:color="7F7F7F"/>
                <w:right w:val="single" w:sz="4" w:space="0" w:color="7F7F7F"/>
              </w:tcBorders>
              <w:tcMar>
                <w:top w:w="0" w:type="dxa"/>
                <w:left w:w="100" w:type="dxa"/>
                <w:bottom w:w="0" w:type="dxa"/>
                <w:right w:w="100" w:type="dxa"/>
              </w:tcMar>
              <w:vAlign w:val="center"/>
              <w:hideMark/>
            </w:tcPr>
          </w:tcPrChange>
        </w:tcPr>
        <w:p w14:paraId="5E261690" w14:textId="17ED89BB" w:rsidR="000A7C8F" w:rsidRPr="000A7C8F" w:rsidRDefault="000A7C8F" w:rsidP="000A7C8F">
          <w:pPr>
            <w:spacing w:after="0" w:line="240" w:lineRule="auto"/>
            <w:jc w:val="center"/>
            <w:rPr>
              <w:ins w:id="754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755" w:author="Esquivias Carvajal, Diego Andres" w:date="2022-11-14T20:03:00Z">
            <w:r w:rsidRPr="000A7C8F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eastAsia="es-CL"/>
              </w:rPr>
              <w:drawing>
                <wp:inline distT="0" distB="0" distL="0" distR="0" wp14:anchorId="0B57CB53" wp14:editId="55F44AFC">
                  <wp:extent cx="755015" cy="861060"/>
                  <wp:effectExtent l="0" t="0" r="6985" b="0"/>
                  <wp:docPr id="14" name="Imagen 1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0" w:type="auto"/>
          <w:tc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</w:tcBorders>
          <w:tcMar>
            <w:top w:w="0" w:type="dxa"/>
            <w:left w:w="100" w:type="dxa"/>
            <w:bottom w:w="0" w:type="dxa"/>
            <w:right w:w="100" w:type="dxa"/>
          </w:tcMar>
          <w:vAlign w:val="center"/>
          <w:hideMark/>
          <w:tcPrChange w:id="756" w:author="Esquivias Carvajal, Diego Andres" w:date="2022-11-14T20:16:00Z">
            <w:tcPr>
              <w:tcW w:w="0" w:type="auto"/>
              <w:tcBorders>
                <w:top w:val="single" w:sz="4" w:space="0" w:color="7F7F7F"/>
                <w:left w:val="single" w:sz="4" w:space="0" w:color="7F7F7F"/>
                <w:bottom w:val="single" w:sz="4" w:space="0" w:color="7F7F7F"/>
                <w:right w:val="single" w:sz="4" w:space="0" w:color="7F7F7F"/>
              </w:tcBorders>
              <w:tcMar>
                <w:top w:w="0" w:type="dxa"/>
                <w:left w:w="100" w:type="dxa"/>
                <w:bottom w:w="0" w:type="dxa"/>
                <w:right w:w="100" w:type="dxa"/>
              </w:tcMar>
              <w:vAlign w:val="center"/>
              <w:hideMark/>
            </w:tcPr>
          </w:tcPrChange>
        </w:tcPr>
        <w:p w14:paraId="763C6E06" w14:textId="77777777" w:rsidR="000A7C8F" w:rsidRPr="000A7C8F" w:rsidRDefault="000A7C8F" w:rsidP="000A7C8F">
          <w:pPr>
            <w:spacing w:after="0" w:line="240" w:lineRule="auto"/>
            <w:jc w:val="center"/>
            <w:rPr>
              <w:ins w:id="757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758" w:author="Esquivias Carvajal, Diego Andres" w:date="2022-11-14T20:03:00Z">
            <w:r w:rsidRPr="000A7C8F">
              <w:rPr>
                <w:rFonts w:ascii="Calibri" w:eastAsia="Times New Roman" w:hAnsi="Calibri" w:cs="Calibri"/>
                <w:color w:val="44546A"/>
                <w:lang w:eastAsia="es-CL"/>
              </w:rPr>
              <w:t>Universidad Arturo Prat</w:t>
            </w:r>
          </w:ins>
        </w:p>
        <w:p w14:paraId="0755C29C" w14:textId="77777777" w:rsidR="000A7C8F" w:rsidRPr="000A7C8F" w:rsidRDefault="000A7C8F" w:rsidP="000A7C8F">
          <w:pPr>
            <w:spacing w:after="0" w:line="240" w:lineRule="auto"/>
            <w:jc w:val="center"/>
            <w:rPr>
              <w:ins w:id="759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760" w:author="Esquivias Carvajal, Diego Andres" w:date="2022-11-14T20:03:00Z">
            <w:r w:rsidRPr="000A7C8F">
              <w:rPr>
                <w:rFonts w:ascii="Calibri" w:eastAsia="Times New Roman" w:hAnsi="Calibri" w:cs="Calibri"/>
                <w:color w:val="44546A"/>
                <w:lang w:eastAsia="es-CL"/>
              </w:rPr>
              <w:t>Facultad de Ingeniería y Arquitectura</w:t>
            </w:r>
          </w:ins>
        </w:p>
        <w:p w14:paraId="001799D7" w14:textId="77777777" w:rsidR="000A7C8F" w:rsidRPr="000A7C8F" w:rsidRDefault="000A7C8F" w:rsidP="000A7C8F">
          <w:pPr>
            <w:spacing w:after="0" w:line="240" w:lineRule="auto"/>
            <w:jc w:val="center"/>
            <w:rPr>
              <w:ins w:id="761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762" w:author="Esquivias Carvajal, Diego Andres" w:date="2022-11-14T20:03:00Z">
            <w:r w:rsidRPr="000A7C8F">
              <w:rPr>
                <w:rFonts w:ascii="Calibri" w:eastAsia="Times New Roman" w:hAnsi="Calibri" w:cs="Calibri"/>
                <w:color w:val="44546A"/>
                <w:lang w:eastAsia="es-CL"/>
              </w:rPr>
              <w:t>Ingeniería Civil en Computación e Informática</w:t>
            </w:r>
          </w:ins>
        </w:p>
      </w:tc>
      <w:tc>
        <w:tcPr>
          <w:tcW w:w="0" w:type="auto"/>
          <w:tc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  <w:tcPrChange w:id="763" w:author="Esquivias Carvajal, Diego Andres" w:date="2022-11-14T20:16:00Z">
            <w:tcPr>
              <w:tcW w:w="0" w:type="auto"/>
              <w:tcBorders>
                <w:top w:val="single" w:sz="4" w:space="0" w:color="7F7F7F"/>
                <w:left w:val="single" w:sz="4" w:space="0" w:color="7F7F7F"/>
                <w:bottom w:val="single" w:sz="4" w:space="0" w:color="7F7F7F"/>
                <w:right w:val="single" w:sz="4" w:space="0" w:color="7F7F7F"/>
              </w:tcBorders>
              <w:tcMar>
                <w:top w:w="0" w:type="dxa"/>
                <w:left w:w="108" w:type="dxa"/>
                <w:bottom w:w="0" w:type="dxa"/>
                <w:right w:w="108" w:type="dxa"/>
              </w:tcMar>
              <w:vAlign w:val="center"/>
              <w:hideMark/>
            </w:tcPr>
          </w:tcPrChange>
        </w:tcPr>
        <w:p w14:paraId="2475854E" w14:textId="55A9DFC4" w:rsidR="000A7C8F" w:rsidRPr="000A7C8F" w:rsidRDefault="000A7C8F" w:rsidP="000A7C8F">
          <w:pPr>
            <w:spacing w:after="0" w:line="240" w:lineRule="auto"/>
            <w:jc w:val="center"/>
            <w:rPr>
              <w:ins w:id="764" w:author="Esquivias Carvajal, Diego Andres" w:date="2022-11-14T20:03:00Z"/>
              <w:rFonts w:ascii="Times New Roman" w:eastAsia="Times New Roman" w:hAnsi="Times New Roman" w:cs="Times New Roman"/>
              <w:sz w:val="24"/>
              <w:szCs w:val="24"/>
              <w:lang w:eastAsia="es-CL"/>
            </w:rPr>
          </w:pPr>
          <w:ins w:id="765" w:author="Esquivias Carvajal, Diego Andres" w:date="2022-11-14T20:03:00Z">
            <w:r w:rsidRPr="000A7C8F">
              <w:rPr>
                <w:rFonts w:ascii="Calibri" w:eastAsia="Times New Roman" w:hAnsi="Calibri" w:cs="Calibri"/>
                <w:noProof/>
                <w:color w:val="000080"/>
                <w:bdr w:val="none" w:sz="0" w:space="0" w:color="auto" w:frame="1"/>
                <w:lang w:eastAsia="es-CL"/>
              </w:rPr>
              <w:drawing>
                <wp:inline distT="0" distB="0" distL="0" distR="0" wp14:anchorId="421FEF24" wp14:editId="7E2B13F7">
                  <wp:extent cx="1445895" cy="638175"/>
                  <wp:effectExtent l="0" t="0" r="1905" b="9525"/>
                  <wp:docPr id="13" name="Imagen 13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Imagen que contiene 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89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</w:tc>
    </w:tr>
  </w:tbl>
  <w:p w14:paraId="6EB522C8" w14:textId="77777777" w:rsidR="000A7C8F" w:rsidRDefault="000A7C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543"/>
    <w:multiLevelType w:val="hybridMultilevel"/>
    <w:tmpl w:val="4A04D764"/>
    <w:lvl w:ilvl="0" w:tplc="7CAC41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D4ED7"/>
    <w:multiLevelType w:val="hybridMultilevel"/>
    <w:tmpl w:val="9E9084DE"/>
    <w:lvl w:ilvl="0" w:tplc="340A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333AD"/>
    <w:multiLevelType w:val="hybridMultilevel"/>
    <w:tmpl w:val="FF16B1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2F4963"/>
    <w:multiLevelType w:val="hybridMultilevel"/>
    <w:tmpl w:val="BA4EF744"/>
    <w:lvl w:ilvl="0" w:tplc="B1E0869E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2C2960F1"/>
    <w:multiLevelType w:val="hybridMultilevel"/>
    <w:tmpl w:val="803CEA6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51B16D8"/>
    <w:multiLevelType w:val="hybridMultilevel"/>
    <w:tmpl w:val="DBFC09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D4291"/>
    <w:multiLevelType w:val="hybridMultilevel"/>
    <w:tmpl w:val="F78A08C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8E46E2"/>
    <w:multiLevelType w:val="hybridMultilevel"/>
    <w:tmpl w:val="353232F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A5C212F"/>
    <w:multiLevelType w:val="hybridMultilevel"/>
    <w:tmpl w:val="E3FCDC9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EF964AC"/>
    <w:multiLevelType w:val="hybridMultilevel"/>
    <w:tmpl w:val="A2FAE90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F02DD"/>
    <w:multiLevelType w:val="hybridMultilevel"/>
    <w:tmpl w:val="211EF21E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1A37851"/>
    <w:multiLevelType w:val="hybridMultilevel"/>
    <w:tmpl w:val="B778FD7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36A47"/>
    <w:multiLevelType w:val="multilevel"/>
    <w:tmpl w:val="FF16B1C0"/>
    <w:styleLink w:val="Listaactual1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8FB2FC5"/>
    <w:multiLevelType w:val="hybridMultilevel"/>
    <w:tmpl w:val="8EE8F6A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050515"/>
    <w:multiLevelType w:val="hybridMultilevel"/>
    <w:tmpl w:val="D7DEFEF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C3876A7"/>
    <w:multiLevelType w:val="hybridMultilevel"/>
    <w:tmpl w:val="4D6CAD74"/>
    <w:lvl w:ilvl="0" w:tplc="60CC0CB2">
      <w:start w:val="1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B94429"/>
    <w:multiLevelType w:val="hybridMultilevel"/>
    <w:tmpl w:val="2834C90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F42CE"/>
    <w:multiLevelType w:val="hybridMultilevel"/>
    <w:tmpl w:val="9A821A6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B61020"/>
    <w:multiLevelType w:val="hybridMultilevel"/>
    <w:tmpl w:val="AB6E461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D062FC2"/>
    <w:multiLevelType w:val="hybridMultilevel"/>
    <w:tmpl w:val="D408B8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616693">
    <w:abstractNumId w:val="0"/>
  </w:num>
  <w:num w:numId="2" w16cid:durableId="1638801074">
    <w:abstractNumId w:val="3"/>
  </w:num>
  <w:num w:numId="3" w16cid:durableId="726413274">
    <w:abstractNumId w:val="16"/>
  </w:num>
  <w:num w:numId="4" w16cid:durableId="1621305051">
    <w:abstractNumId w:val="19"/>
  </w:num>
  <w:num w:numId="5" w16cid:durableId="2079328031">
    <w:abstractNumId w:val="9"/>
  </w:num>
  <w:num w:numId="6" w16cid:durableId="742681272">
    <w:abstractNumId w:val="5"/>
  </w:num>
  <w:num w:numId="7" w16cid:durableId="1630672102">
    <w:abstractNumId w:val="13"/>
  </w:num>
  <w:num w:numId="8" w16cid:durableId="1514800012">
    <w:abstractNumId w:val="17"/>
  </w:num>
  <w:num w:numId="9" w16cid:durableId="1715886401">
    <w:abstractNumId w:val="11"/>
  </w:num>
  <w:num w:numId="10" w16cid:durableId="818762581">
    <w:abstractNumId w:val="6"/>
  </w:num>
  <w:num w:numId="11" w16cid:durableId="918096257">
    <w:abstractNumId w:val="4"/>
  </w:num>
  <w:num w:numId="12" w16cid:durableId="88164466">
    <w:abstractNumId w:val="10"/>
  </w:num>
  <w:num w:numId="13" w16cid:durableId="829171733">
    <w:abstractNumId w:val="14"/>
  </w:num>
  <w:num w:numId="14" w16cid:durableId="1001735030">
    <w:abstractNumId w:val="18"/>
  </w:num>
  <w:num w:numId="15" w16cid:durableId="650720771">
    <w:abstractNumId w:val="1"/>
  </w:num>
  <w:num w:numId="16" w16cid:durableId="778259473">
    <w:abstractNumId w:val="2"/>
  </w:num>
  <w:num w:numId="17" w16cid:durableId="473838969">
    <w:abstractNumId w:val="7"/>
  </w:num>
  <w:num w:numId="18" w16cid:durableId="266277863">
    <w:abstractNumId w:val="15"/>
  </w:num>
  <w:num w:numId="19" w16cid:durableId="1720669231">
    <w:abstractNumId w:val="12"/>
  </w:num>
  <w:num w:numId="20" w16cid:durableId="134455228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rría Díaz, Renato Fabián">
    <w15:presenceInfo w15:providerId="None" w15:userId="Barría Díaz, Renato Fabián"/>
  </w15:person>
  <w15:person w15:author="Esquivias Carvajal, Diego Andres">
    <w15:presenceInfo w15:providerId="None" w15:userId="Esquivias Carvajal, Diego Andres"/>
  </w15:person>
  <w15:person w15:author="Villarroel Núñez, Nicolás Cristóbal">
    <w15:presenceInfo w15:providerId="None" w15:userId="Villarroel Núñez, Nicolás Cristób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5F"/>
    <w:rsid w:val="00022A3F"/>
    <w:rsid w:val="00030A11"/>
    <w:rsid w:val="000470E6"/>
    <w:rsid w:val="000A7C8F"/>
    <w:rsid w:val="000D7F52"/>
    <w:rsid w:val="001477DE"/>
    <w:rsid w:val="00162653"/>
    <w:rsid w:val="00164C48"/>
    <w:rsid w:val="00167B27"/>
    <w:rsid w:val="001E0C5C"/>
    <w:rsid w:val="00203196"/>
    <w:rsid w:val="002670E3"/>
    <w:rsid w:val="002F170D"/>
    <w:rsid w:val="0030495E"/>
    <w:rsid w:val="00320132"/>
    <w:rsid w:val="004E48B3"/>
    <w:rsid w:val="0053515B"/>
    <w:rsid w:val="005473A2"/>
    <w:rsid w:val="0057724B"/>
    <w:rsid w:val="005E31BC"/>
    <w:rsid w:val="005F2F85"/>
    <w:rsid w:val="00631BEB"/>
    <w:rsid w:val="00674757"/>
    <w:rsid w:val="006C7EDF"/>
    <w:rsid w:val="006F05F9"/>
    <w:rsid w:val="007D511F"/>
    <w:rsid w:val="00820AB4"/>
    <w:rsid w:val="00877293"/>
    <w:rsid w:val="008C735F"/>
    <w:rsid w:val="008D3039"/>
    <w:rsid w:val="008F7F43"/>
    <w:rsid w:val="00936CDF"/>
    <w:rsid w:val="0099723E"/>
    <w:rsid w:val="00A7433A"/>
    <w:rsid w:val="00AA0071"/>
    <w:rsid w:val="00AC4181"/>
    <w:rsid w:val="00AF02BD"/>
    <w:rsid w:val="00AF03F9"/>
    <w:rsid w:val="00B40A1E"/>
    <w:rsid w:val="00B5760D"/>
    <w:rsid w:val="00BA5010"/>
    <w:rsid w:val="00BD7BDF"/>
    <w:rsid w:val="00BE1A30"/>
    <w:rsid w:val="00BF4E76"/>
    <w:rsid w:val="00CC49B6"/>
    <w:rsid w:val="00E425FA"/>
    <w:rsid w:val="00E50813"/>
    <w:rsid w:val="00E509CF"/>
    <w:rsid w:val="00EA1958"/>
    <w:rsid w:val="00ED4328"/>
    <w:rsid w:val="00F32BEF"/>
    <w:rsid w:val="00F41177"/>
    <w:rsid w:val="00FA438C"/>
    <w:rsid w:val="00FB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5FE60"/>
  <w15:chartTrackingRefBased/>
  <w15:docId w15:val="{3D80374E-670F-4A61-A5C2-BAE578FA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7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20A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C7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8C735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735F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8C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C735F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30495E"/>
    <w:pPr>
      <w:tabs>
        <w:tab w:val="right" w:leader="dot" w:pos="8828"/>
      </w:tabs>
      <w:spacing w:after="100"/>
      <w:pPrChange w:id="0" w:author="Barría Díaz, Renato Fabián" w:date="2022-11-15T12:51:00Z">
        <w:pPr>
          <w:spacing w:after="100" w:line="259" w:lineRule="auto"/>
        </w:pPr>
      </w:pPrChange>
    </w:pPr>
    <w:rPr>
      <w:rPrChange w:id="0" w:author="Barría Díaz, Renato Fabián" w:date="2022-11-15T12:51:00Z">
        <w:rPr>
          <w:rFonts w:asciiTheme="minorHAnsi" w:eastAsiaTheme="minorHAnsi" w:hAnsiTheme="minorHAnsi" w:cstheme="minorBidi"/>
          <w:sz w:val="22"/>
          <w:szCs w:val="22"/>
          <w:lang w:val="es-CL" w:eastAsia="en-US" w:bidi="ar-SA"/>
        </w:rPr>
      </w:rPrChange>
    </w:rPr>
  </w:style>
  <w:style w:type="character" w:styleId="Hipervnculo">
    <w:name w:val="Hyperlink"/>
    <w:basedOn w:val="Fuentedeprrafopredeter"/>
    <w:uiPriority w:val="99"/>
    <w:unhideWhenUsed/>
    <w:rsid w:val="008C735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C7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C73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n">
    <w:name w:val="Revision"/>
    <w:hidden/>
    <w:uiPriority w:val="99"/>
    <w:semiHidden/>
    <w:rsid w:val="00BD7BDF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D7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D7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D7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7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7B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CC49B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20319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74757"/>
    <w:pPr>
      <w:tabs>
        <w:tab w:val="right" w:leader="dot" w:pos="8828"/>
      </w:tabs>
      <w:spacing w:after="100"/>
      <w:ind w:left="440"/>
      <w:pPrChange w:id="1" w:author="Barría Díaz, Renato Fabián" w:date="2022-11-15T12:53:00Z">
        <w:pPr>
          <w:spacing w:after="100" w:line="259" w:lineRule="auto"/>
          <w:ind w:left="440"/>
        </w:pPr>
      </w:pPrChange>
    </w:pPr>
    <w:rPr>
      <w:rPrChange w:id="1" w:author="Barría Díaz, Renato Fabián" w:date="2022-11-15T12:53:00Z">
        <w:rPr>
          <w:rFonts w:asciiTheme="minorHAnsi" w:eastAsiaTheme="minorHAnsi" w:hAnsiTheme="minorHAnsi" w:cstheme="minorBidi"/>
          <w:sz w:val="22"/>
          <w:szCs w:val="22"/>
          <w:lang w:val="es-CL" w:eastAsia="en-US" w:bidi="ar-SA"/>
        </w:rPr>
      </w:rPrChange>
    </w:rPr>
  </w:style>
  <w:style w:type="paragraph" w:styleId="Encabezado">
    <w:name w:val="header"/>
    <w:basedOn w:val="Normal"/>
    <w:link w:val="EncabezadoCar"/>
    <w:uiPriority w:val="99"/>
    <w:unhideWhenUsed/>
    <w:rsid w:val="00203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3196"/>
  </w:style>
  <w:style w:type="paragraph" w:styleId="Piedepgina">
    <w:name w:val="footer"/>
    <w:basedOn w:val="Normal"/>
    <w:link w:val="PiedepginaCar"/>
    <w:uiPriority w:val="99"/>
    <w:unhideWhenUsed/>
    <w:rsid w:val="002031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196"/>
  </w:style>
  <w:style w:type="paragraph" w:styleId="NormalWeb">
    <w:name w:val="Normal (Web)"/>
    <w:basedOn w:val="Normal"/>
    <w:uiPriority w:val="99"/>
    <w:semiHidden/>
    <w:unhideWhenUsed/>
    <w:rsid w:val="000A7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820A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820A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20AB4"/>
    <w:rPr>
      <w:rFonts w:eastAsiaTheme="minorEastAsia"/>
      <w:color w:val="5A5A5A" w:themeColor="text1" w:themeTint="A5"/>
      <w:spacing w:val="15"/>
    </w:rPr>
  </w:style>
  <w:style w:type="numbering" w:customStyle="1" w:styleId="Listaactual1">
    <w:name w:val="Lista actual1"/>
    <w:uiPriority w:val="99"/>
    <w:rsid w:val="00BA5010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7FD77-1E81-4794-80D5-2EC54A72E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1528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N°1 FUNDAMENTOS DE LENGUAJE DE PROGRAMACIÓN</vt:lpstr>
    </vt:vector>
  </TitlesOfParts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N°1 FUNDAMENTOS DE LENGUAJE DE PROGRAMACIÓN</dc:title>
  <dc:subject/>
  <dc:creator>Renato fabian Barria diaz</dc:creator>
  <cp:keywords/>
  <dc:description/>
  <cp:lastModifiedBy>Esquivias Carvajal, Diego Andres</cp:lastModifiedBy>
  <cp:revision>3</cp:revision>
  <dcterms:created xsi:type="dcterms:W3CDTF">2022-11-16T13:59:00Z</dcterms:created>
  <dcterms:modified xsi:type="dcterms:W3CDTF">2022-11-16T14:17:00Z</dcterms:modified>
</cp:coreProperties>
</file>