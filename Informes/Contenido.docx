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08F95" w14:textId="0B61EAEE" w:rsidR="008C735F" w:rsidRDefault="008C73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0CECF4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275E4" w14:textId="71243A06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Renato Fabian Barria Diaz</w:t>
                                  </w:r>
                                </w:p>
                                <w:p w14:paraId="3749EACA" w14:textId="48E0744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Mauricio Alejandro Muñoz Ortiz</w:t>
                                  </w:r>
                                </w:p>
                                <w:p w14:paraId="65D9EAE9" w14:textId="5CFE7505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Diego Andrés Esquivias Carvajal</w:t>
                                  </w:r>
                                </w:p>
                                <w:p w14:paraId="28DC2346" w14:textId="15D2E26E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Nicolas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Cristobal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Villarroel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Nuñez</w:t>
                                  </w:r>
                                  <w:proofErr w:type="spellEnd"/>
                                </w:p>
                                <w:p w14:paraId="56455F51" w14:textId="7E1B079B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A915E54" w14:textId="2756391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0D4C511" w14:textId="013D8E96" w:rsidR="008C735F" w:rsidRDefault="008C735F" w:rsidP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Ingeniería Civil en Informática y </w:t>
                                  </w:r>
                                  <w:r w:rsidR="00BD7BDF">
                                    <w:rPr>
                                      <w:color w:val="FFFFFF" w:themeColor="background1"/>
                                    </w:rPr>
                                    <w:t>computación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7E521D2A" w:rsidR="008C735F" w:rsidRDefault="008C735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Taller n°1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3A275E4" w14:textId="71243A06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Renato Fabian Barria Diaz</w:t>
                            </w:r>
                          </w:p>
                          <w:p w14:paraId="3749EACA" w14:textId="48E0744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Mauricio Alejandro Muñoz Ortiz</w:t>
                            </w:r>
                          </w:p>
                          <w:p w14:paraId="65D9EAE9" w14:textId="5CFE7505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Diego Andrés Esquivias Carvajal</w:t>
                            </w:r>
                          </w:p>
                          <w:p w14:paraId="28DC2346" w14:textId="15D2E26E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Nicolas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Cristobal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Villarroel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Nuñez</w:t>
                            </w:r>
                            <w:proofErr w:type="spellEnd"/>
                          </w:p>
                          <w:p w14:paraId="56455F51" w14:textId="7E1B079B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915E54" w14:textId="2756391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Esteban Miranda Escobar</w:t>
                            </w:r>
                          </w:p>
                          <w:p w14:paraId="31D92A7B" w14:textId="733F8593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0D4C511" w14:textId="013D8E96" w:rsidR="008C735F" w:rsidRDefault="008C735F" w:rsidP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Ingeniería Civil en Informática y </w:t>
                            </w:r>
                            <w:r w:rsidR="00BD7BDF">
                              <w:rPr>
                                <w:color w:val="FFFFFF" w:themeColor="background1"/>
                              </w:rPr>
                              <w:t>computación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7E521D2A" w:rsidR="008C735F" w:rsidRDefault="008C735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Taller n°1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BACA53" w14:textId="77777777" w:rsidR="008C735F" w:rsidRDefault="008C735F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5657C961" w:rsidR="008C735F" w:rsidRDefault="008C735F">
              <w:pPr>
                <w:pStyle w:val="TtuloTDC"/>
              </w:pPr>
              <w:r>
                <w:rPr>
                  <w:lang w:val="es-MX"/>
                </w:rPr>
                <w:t>Contenido</w:t>
              </w:r>
            </w:p>
            <w:p w14:paraId="5F386CAD" w14:textId="58E1C364" w:rsidR="008C735F" w:rsidRDefault="008C735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766975" w:history="1">
                <w:r w:rsidRPr="00E86102">
                  <w:rPr>
                    <w:rStyle w:val="Hipervnculo"/>
                    <w:noProof/>
                  </w:rPr>
                  <w:t>Introduccion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_Toc117766975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AE224F" w14:textId="480D0D3D" w:rsidR="008C735F" w:rsidRDefault="00000000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117766976" w:history="1">
                <w:r w:rsidR="008C735F" w:rsidRPr="00E86102">
                  <w:rPr>
                    <w:rStyle w:val="Hipervnculo"/>
                    <w:noProof/>
                  </w:rPr>
                  <w:t>Desarrollo</w:t>
                </w:r>
                <w:r w:rsidR="008C735F">
                  <w:rPr>
                    <w:noProof/>
                    <w:webHidden/>
                  </w:rPr>
                  <w:tab/>
                </w:r>
                <w:r w:rsidR="008C735F">
                  <w:rPr>
                    <w:noProof/>
                    <w:webHidden/>
                  </w:rPr>
                  <w:fldChar w:fldCharType="begin"/>
                </w:r>
                <w:r w:rsidR="008C735F">
                  <w:rPr>
                    <w:noProof/>
                    <w:webHidden/>
                  </w:rPr>
                  <w:instrText xml:space="preserve"> PAGEREF _Toc117766976 \h </w:instrText>
                </w:r>
                <w:r w:rsidR="008C735F">
                  <w:rPr>
                    <w:noProof/>
                    <w:webHidden/>
                  </w:rPr>
                </w:r>
                <w:r w:rsidR="008C735F">
                  <w:rPr>
                    <w:noProof/>
                    <w:webHidden/>
                  </w:rPr>
                  <w:fldChar w:fldCharType="separate"/>
                </w:r>
                <w:r w:rsidR="008C735F">
                  <w:rPr>
                    <w:noProof/>
                    <w:webHidden/>
                  </w:rPr>
                  <w:t>3</w:t>
                </w:r>
                <w:r w:rsidR="008C735F">
                  <w:rPr>
                    <w:noProof/>
                    <w:webHidden/>
                  </w:rPr>
                  <w:fldChar w:fldCharType="end"/>
                </w:r>
              </w:hyperlink>
            </w:p>
            <w:p w14:paraId="3D66F509" w14:textId="2EF5A23F" w:rsidR="008C735F" w:rsidRDefault="00000000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117766977" w:history="1">
                <w:r w:rsidR="008C735F" w:rsidRPr="00E86102">
                  <w:rPr>
                    <w:rStyle w:val="Hipervnculo"/>
                    <w:noProof/>
                  </w:rPr>
                  <w:t>Conclusion</w:t>
                </w:r>
                <w:r w:rsidR="008C735F">
                  <w:rPr>
                    <w:noProof/>
                    <w:webHidden/>
                  </w:rPr>
                  <w:tab/>
                </w:r>
                <w:r w:rsidR="008C735F">
                  <w:rPr>
                    <w:noProof/>
                    <w:webHidden/>
                  </w:rPr>
                  <w:fldChar w:fldCharType="begin"/>
                </w:r>
                <w:r w:rsidR="008C735F">
                  <w:rPr>
                    <w:noProof/>
                    <w:webHidden/>
                  </w:rPr>
                  <w:instrText xml:space="preserve"> PAGEREF _Toc117766977 \h </w:instrText>
                </w:r>
                <w:r w:rsidR="008C735F">
                  <w:rPr>
                    <w:noProof/>
                    <w:webHidden/>
                  </w:rPr>
                </w:r>
                <w:r w:rsidR="008C735F">
                  <w:rPr>
                    <w:noProof/>
                    <w:webHidden/>
                  </w:rPr>
                  <w:fldChar w:fldCharType="separate"/>
                </w:r>
                <w:r w:rsidR="008C735F">
                  <w:rPr>
                    <w:noProof/>
                    <w:webHidden/>
                  </w:rPr>
                  <w:t>5</w:t>
                </w:r>
                <w:r w:rsidR="008C735F">
                  <w:rPr>
                    <w:noProof/>
                    <w:webHidden/>
                  </w:rPr>
                  <w:fldChar w:fldCharType="end"/>
                </w:r>
              </w:hyperlink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Del="00FA438C" w:rsidRDefault="008C735F">
          <w:pPr>
            <w:rPr>
              <w:del w:id="0" w:author="Esquivias Carvajal, Diego Andres" w:date="2022-11-06T12:36:00Z"/>
            </w:rPr>
          </w:pPr>
          <w:del w:id="1" w:author="Esquivias Carvajal, Diego Andres" w:date="2022-11-06T12:36:00Z">
            <w:r w:rsidDel="00FA438C">
              <w:br w:type="page"/>
            </w:r>
          </w:del>
        </w:p>
        <w:p w14:paraId="7710FB6D" w14:textId="4D034709" w:rsidR="008C735F" w:rsidRPr="00FA438C" w:rsidRDefault="00000000" w:rsidP="00FA438C">
          <w:pPr>
            <w:pPrChange w:id="2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507520C8" w:rsidR="00FA438C" w:rsidRPr="00FA438C" w:rsidRDefault="00AF02BD" w:rsidP="00FA438C">
      <w:pPr>
        <w:pStyle w:val="Ttulo1"/>
      </w:pPr>
      <w:r>
        <w:t>Introducción</w:t>
      </w:r>
    </w:p>
    <w:p w14:paraId="655F883B" w14:textId="1CFA33CD" w:rsidR="00AF02BD" w:rsidRDefault="00AF02BD" w:rsidP="00AF02BD"/>
    <w:p w14:paraId="45A1F652" w14:textId="34A79BF0" w:rsidR="00AF02BD" w:rsidRDefault="00AF02BD" w:rsidP="00AF02BD">
      <w:r>
        <w:t xml:space="preserve">En este </w:t>
      </w:r>
      <w:r w:rsidR="00320132">
        <w:t>trabajo</w:t>
      </w:r>
      <w:r>
        <w:t xml:space="preserve"> se </w:t>
      </w:r>
      <w:proofErr w:type="gramStart"/>
      <w:r>
        <w:t>utilizara</w:t>
      </w:r>
      <w:proofErr w:type="gramEnd"/>
      <w:r>
        <w:t xml:space="preserve"> una serie de herramientas </w:t>
      </w:r>
      <w:r w:rsidR="00320132">
        <w:t xml:space="preserve">para desarrollar una encuesta de la depresión </w:t>
      </w:r>
    </w:p>
    <w:p w14:paraId="1D16085A" w14:textId="714B2714" w:rsidR="00BD7BDF" w:rsidRDefault="00BD7BDF" w:rsidP="00AF02BD"/>
    <w:p w14:paraId="5329EB46" w14:textId="520ECD5F" w:rsidR="00FA438C" w:rsidRDefault="00BD7BDF" w:rsidP="00BD7BDF">
      <w:pPr>
        <w:rPr>
          <w:ins w:id="3" w:author="Esquivias Carvajal, Diego Andres" w:date="2022-11-06T12:30:00Z"/>
        </w:rPr>
      </w:pPr>
      <w:commentRangeStart w:id="4"/>
      <w:ins w:id="5" w:author="Esquivias Carvajal, Diego Andres" w:date="2022-11-06T12:30:00Z">
        <w:r>
          <w:t xml:space="preserve">En este proyecto se </w:t>
        </w:r>
        <w:r>
          <w:t>utilizará</w:t>
        </w:r>
        <w:r>
          <w:t xml:space="preserve"> Python para crear un código que sea capaz de crear una encuesta con una serie de preguntas ponderadas, para poder generar un </w:t>
        </w:r>
        <w:r>
          <w:t>diagnóstico</w:t>
        </w:r>
        <w:r>
          <w:t xml:space="preserve"> en base a las respuestas </w:t>
        </w:r>
        <w:proofErr w:type="gramStart"/>
        <w:r>
          <w:t>que</w:t>
        </w:r>
        <w:proofErr w:type="gramEnd"/>
        <w:r>
          <w:t xml:space="preserve"> de la persona, para esto se utilizara también base de datos para poder almacenar esta información y poder buscarla cuando sea necesario.</w:t>
        </w:r>
      </w:ins>
      <w:commentRangeEnd w:id="4"/>
      <w:ins w:id="6" w:author="Esquivias Carvajal, Diego Andres" w:date="2022-11-06T12:31:00Z">
        <w:r>
          <w:rPr>
            <w:rStyle w:val="Refdecomentario"/>
          </w:rPr>
          <w:commentReference w:id="4"/>
        </w:r>
      </w:ins>
    </w:p>
    <w:p w14:paraId="01CB3C11" w14:textId="7CAA5CE6" w:rsidR="00BD7BDF" w:rsidRPr="00AF02BD" w:rsidRDefault="00BD7BDF" w:rsidP="00AF02BD"/>
    <w:p w14:paraId="547EF2B1" w14:textId="047474DC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Default="008C735F" w:rsidP="008C735F">
      <w:pPr>
        <w:pStyle w:val="Ttulo1"/>
      </w:pPr>
      <w:bookmarkStart w:id="7" w:name="_Toc117766976"/>
      <w:r>
        <w:lastRenderedPageBreak/>
        <w:t>Desarrollo</w:t>
      </w:r>
      <w:bookmarkEnd w:id="7"/>
    </w:p>
    <w:p w14:paraId="6E9122BA" w14:textId="50EE1E20" w:rsidR="008C735F" w:rsidRDefault="008C735F" w:rsidP="008C735F"/>
    <w:p w14:paraId="14B018B7" w14:textId="3193BC8D" w:rsidR="008C735F" w:rsidRDefault="008C735F" w:rsidP="008C735F">
      <w:pPr>
        <w:pStyle w:val="Ttulo2"/>
        <w:rPr>
          <w:u w:val="words"/>
        </w:rPr>
      </w:pPr>
      <w:r>
        <w:tab/>
      </w:r>
      <w:r w:rsidR="00AF02BD">
        <w:rPr>
          <w:u w:val="words"/>
        </w:rPr>
        <w:t xml:space="preserve">Desarrollo de la </w:t>
      </w:r>
      <w:r w:rsidR="00AF02BD">
        <w:rPr>
          <w:u w:val="single"/>
        </w:rPr>
        <w:t>P</w:t>
      </w:r>
      <w:r w:rsidR="00AF02BD">
        <w:rPr>
          <w:u w:val="words"/>
        </w:rPr>
        <w:t>roblemática</w:t>
      </w:r>
    </w:p>
    <w:p w14:paraId="0BB53F93" w14:textId="43549AEB" w:rsidR="00BD7BDF" w:rsidRDefault="00BD7BDF" w:rsidP="00BD7BDF"/>
    <w:p w14:paraId="3C352161" w14:textId="0FD9F5A9" w:rsidR="00FA438C" w:rsidRDefault="00FA438C" w:rsidP="00BD7BDF">
      <w:pPr>
        <w:rPr>
          <w:ins w:id="8" w:author="Esquivias Carvajal, Diego Andres" w:date="2022-11-06T12:38:00Z"/>
        </w:rPr>
      </w:pPr>
      <w:ins w:id="9" w:author="Esquivias Carvajal, Diego Andres" w:date="2022-11-06T12:36:00Z">
        <w:r>
          <w:t>Se</w:t>
        </w:r>
      </w:ins>
      <w:ins w:id="10" w:author="Esquivias Carvajal, Diego Andres" w:date="2022-11-06T12:37:00Z">
        <w:r>
          <w:t xml:space="preserve"> pide realizar una encuesta para poder saber si una persona tiene depresión, para esto se </w:t>
        </w:r>
      </w:ins>
      <w:ins w:id="11" w:author="Esquivias Carvajal, Diego Andres" w:date="2022-11-06T12:39:00Z">
        <w:r>
          <w:t>creará</w:t>
        </w:r>
      </w:ins>
      <w:ins w:id="12" w:author="Esquivias Carvajal, Diego Andres" w:date="2022-11-06T12:37:00Z">
        <w:r>
          <w:t xml:space="preserve"> una encuesta que será programa en Python, el </w:t>
        </w:r>
      </w:ins>
      <w:ins w:id="13" w:author="Esquivias Carvajal, Diego Andres" w:date="2022-11-06T12:38:00Z">
        <w:r>
          <w:t xml:space="preserve">código </w:t>
        </w:r>
      </w:ins>
      <w:ins w:id="14" w:author="Esquivias Carvajal, Diego Andres" w:date="2022-11-06T12:39:00Z">
        <w:r>
          <w:t>generará</w:t>
        </w:r>
      </w:ins>
      <w:ins w:id="15" w:author="Esquivias Carvajal, Diego Andres" w:date="2022-11-06T12:38:00Z">
        <w:r>
          <w:t xml:space="preserve"> </w:t>
        </w:r>
      </w:ins>
      <w:ins w:id="16" w:author="Esquivias Carvajal, Diego Andres" w:date="2022-11-06T12:40:00Z">
        <w:r>
          <w:t>una encuesta</w:t>
        </w:r>
      </w:ins>
      <w:ins w:id="17" w:author="Esquivias Carvajal, Diego Andres" w:date="2022-11-06T12:38:00Z">
        <w:r>
          <w:t xml:space="preserve"> en base a una batería de preguntas añadidas anteriormente.</w:t>
        </w:r>
      </w:ins>
    </w:p>
    <w:p w14:paraId="5C481E1E" w14:textId="4FAD1BA9" w:rsidR="00FA438C" w:rsidRDefault="00FA438C" w:rsidP="00BD7BDF">
      <w:pPr>
        <w:rPr>
          <w:ins w:id="18" w:author="Esquivias Carvajal, Diego Andres" w:date="2022-11-06T12:39:00Z"/>
        </w:rPr>
      </w:pPr>
      <w:ins w:id="19" w:author="Esquivias Carvajal, Diego Andres" w:date="2022-11-06T12:38:00Z">
        <w:r>
          <w:t>Cada pregunta tendrá una serie de respuestas con valores diferen</w:t>
        </w:r>
      </w:ins>
      <w:ins w:id="20" w:author="Esquivias Carvajal, Diego Andres" w:date="2022-11-06T12:39:00Z">
        <w:r>
          <w:t>tes, con el propósito de lograr una ponderación al final de la encuesta.</w:t>
        </w:r>
      </w:ins>
    </w:p>
    <w:p w14:paraId="7D366B9C" w14:textId="77777777" w:rsidR="00FA438C" w:rsidRPr="00BD7BDF" w:rsidRDefault="00FA438C" w:rsidP="00BD7BDF"/>
    <w:p w14:paraId="0B6334E4" w14:textId="38E88EE9" w:rsidR="00AF02BD" w:rsidRDefault="00AF02BD" w:rsidP="00AF02BD"/>
    <w:p w14:paraId="58F95128" w14:textId="7007993F" w:rsidR="008C735F" w:rsidRDefault="008C735F" w:rsidP="008C735F">
      <w:pPr>
        <w:pStyle w:val="Ttulo2"/>
        <w:rPr>
          <w:ins w:id="21" w:author="Esquivias Carvajal, Diego Andres" w:date="2022-11-06T12:36:00Z"/>
        </w:rPr>
      </w:pPr>
      <w:r>
        <w:tab/>
        <w:t>Fundamentos de las preguntas</w:t>
      </w:r>
    </w:p>
    <w:p w14:paraId="6E8EEB57" w14:textId="77777777" w:rsidR="00FA438C" w:rsidRPr="00FA438C" w:rsidRDefault="00FA438C" w:rsidP="00FA438C">
      <w:pPr>
        <w:pPrChange w:id="22" w:author="Esquivias Carvajal, Diego Andres" w:date="2022-11-06T12:36:00Z">
          <w:pPr>
            <w:pStyle w:val="Ttulo2"/>
          </w:pPr>
        </w:pPrChange>
      </w:pPr>
    </w:p>
    <w:p w14:paraId="00CB4227" w14:textId="77777777" w:rsidR="00FA438C" w:rsidRDefault="008C735F" w:rsidP="00FA438C">
      <w:pPr>
        <w:rPr>
          <w:ins w:id="23" w:author="Esquivias Carvajal, Diego Andres" w:date="2022-11-06T12:36:00Z"/>
        </w:rPr>
      </w:pPr>
      <w:r>
        <w:tab/>
      </w:r>
      <w:ins w:id="24" w:author="Esquivias Carvajal, Diego Andres" w:date="2022-11-06T12:36:00Z">
        <w:r w:rsidR="00FA438C"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6FAB4884" w14:textId="10B59322" w:rsidR="008C735F" w:rsidRDefault="008C735F" w:rsidP="008C735F"/>
    <w:p w14:paraId="7342E746" w14:textId="15EF8B64" w:rsidR="008C735F" w:rsidRDefault="008C735F" w:rsidP="008C735F">
      <w:pPr>
        <w:pStyle w:val="Ttulo2"/>
      </w:pPr>
      <w:r>
        <w:tab/>
        <w:t>Lenguajes utilizados</w:t>
      </w:r>
    </w:p>
    <w:p w14:paraId="21C3291D" w14:textId="570CF056" w:rsidR="008C735F" w:rsidRDefault="008C735F" w:rsidP="008C735F"/>
    <w:p w14:paraId="266CF2ED" w14:textId="04E4F35D" w:rsidR="008C735F" w:rsidRDefault="008C735F" w:rsidP="008C735F">
      <w:pPr>
        <w:pStyle w:val="Ttulo3"/>
      </w:pPr>
      <w:r>
        <w:tab/>
      </w:r>
      <w:r>
        <w:tab/>
        <w:t>Python</w:t>
      </w:r>
    </w:p>
    <w:p w14:paraId="5E58DAD3" w14:textId="11CFB8A8" w:rsidR="008C735F" w:rsidRDefault="008C735F" w:rsidP="008C735F"/>
    <w:p w14:paraId="68EBBD00" w14:textId="405B40D4" w:rsidR="008C735F" w:rsidRPr="008C735F" w:rsidRDefault="008C735F" w:rsidP="008C735F">
      <w:pPr>
        <w:pStyle w:val="Ttulo3"/>
      </w:pPr>
      <w:r>
        <w:tab/>
      </w:r>
      <w:r>
        <w:tab/>
        <w:t>Base de datos</w:t>
      </w:r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43C1BD9" w14:textId="5CBFAF29" w:rsidR="008C735F" w:rsidRDefault="00BD7BDF" w:rsidP="008C735F">
      <w:pPr>
        <w:pStyle w:val="Ttulo1"/>
        <w:rPr>
          <w:ins w:id="25" w:author="Esquivias Carvajal, Diego Andres" w:date="2022-11-06T12:40:00Z"/>
        </w:rPr>
      </w:pPr>
      <w:r>
        <w:lastRenderedPageBreak/>
        <w:t>Conclusión</w:t>
      </w:r>
    </w:p>
    <w:p w14:paraId="40AF8F69" w14:textId="4B0242AD" w:rsidR="00FA438C" w:rsidRDefault="00FA438C" w:rsidP="00FA438C">
      <w:pPr>
        <w:rPr>
          <w:ins w:id="26" w:author="Esquivias Carvajal, Diego Andres" w:date="2022-11-06T12:40:00Z"/>
        </w:rPr>
      </w:pPr>
      <w:commentRangeStart w:id="27"/>
    </w:p>
    <w:p w14:paraId="30C4B287" w14:textId="0655B519" w:rsidR="00FA438C" w:rsidRPr="00FA438C" w:rsidRDefault="00FA438C" w:rsidP="00FA438C">
      <w:pPr>
        <w:pPrChange w:id="28" w:author="Esquivias Carvajal, Diego Andres" w:date="2022-11-06T12:40:00Z">
          <w:pPr>
            <w:pStyle w:val="Ttulo1"/>
          </w:pPr>
        </w:pPrChange>
      </w:pPr>
      <w:ins w:id="29" w:author="Esquivias Carvajal, Diego Andres" w:date="2022-11-06T12:41:00Z">
        <w:r>
          <w:t xml:space="preserve">La importancia de trabajar en equipo y la comunicación es muy importante para realizar cualquier tipo de proyecto donde trabajen </w:t>
        </w:r>
      </w:ins>
      <w:ins w:id="30" w:author="Esquivias Carvajal, Diego Andres" w:date="2022-11-06T12:52:00Z">
        <w:r w:rsidR="00E425FA">
          <w:t>varias personas</w:t>
        </w:r>
      </w:ins>
      <w:ins w:id="31" w:author="Esquivias Carvajal, Diego Andres" w:date="2022-11-06T12:42:00Z">
        <w:r>
          <w:t xml:space="preserve">, </w:t>
        </w:r>
      </w:ins>
      <w:ins w:id="32" w:author="Esquivias Carvajal, Diego Andres" w:date="2022-11-06T12:46:00Z">
        <w:r w:rsidR="00E425FA">
          <w:t>en este tra</w:t>
        </w:r>
      </w:ins>
      <w:ins w:id="33" w:author="Esquivias Carvajal, Diego Andres" w:date="2022-11-06T12:47:00Z">
        <w:r w:rsidR="00E425FA">
          <w:t xml:space="preserve">bajo se aprendió mas sobre el funcionamiento de Python y como entrelazarlo con la base de datos, </w:t>
        </w:r>
      </w:ins>
      <w:ins w:id="34" w:author="Esquivias Carvajal, Diego Andres" w:date="2022-11-06T12:48:00Z">
        <w:r w:rsidR="00E425FA">
          <w:t xml:space="preserve">también </w:t>
        </w:r>
      </w:ins>
      <w:ins w:id="35" w:author="Esquivias Carvajal, Diego Andres" w:date="2022-11-06T12:50:00Z">
        <w:r w:rsidR="00E425FA">
          <w:t xml:space="preserve">se </w:t>
        </w:r>
      </w:ins>
      <w:ins w:id="36" w:author="Esquivias Carvajal, Diego Andres" w:date="2022-11-06T12:51:00Z">
        <w:r w:rsidR="00E425FA">
          <w:t>estudió</w:t>
        </w:r>
      </w:ins>
      <w:ins w:id="37" w:author="Esquivias Carvajal, Diego Andres" w:date="2022-11-06T12:50:00Z">
        <w:r w:rsidR="00E425FA">
          <w:t xml:space="preserve"> sobre la depresión y como se puede </w:t>
        </w:r>
      </w:ins>
      <w:ins w:id="38" w:author="Esquivias Carvajal, Diego Andres" w:date="2022-11-06T12:51:00Z">
        <w:r w:rsidR="00E425FA">
          <w:t>detectar a través de preguntas relacionadas a diferentes tipos de actividades</w:t>
        </w:r>
      </w:ins>
      <w:ins w:id="39" w:author="Esquivias Carvajal, Diego Andres" w:date="2022-11-06T12:52:00Z">
        <w:r w:rsidR="002F170D">
          <w:t>.</w:t>
        </w:r>
      </w:ins>
      <w:commentRangeEnd w:id="27"/>
      <w:ins w:id="40" w:author="Esquivias Carvajal, Diego Andres" w:date="2022-11-06T12:53:00Z">
        <w:r w:rsidR="002F170D">
          <w:rPr>
            <w:rStyle w:val="Refdecomentario"/>
          </w:rPr>
          <w:commentReference w:id="27"/>
        </w:r>
      </w:ins>
    </w:p>
    <w:sectPr w:rsidR="00FA438C" w:rsidRPr="00FA438C" w:rsidSect="008C735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Esquivias Carvajal, Diego Andres" w:date="2022-11-06T12:31:00Z" w:initials="ECDA">
    <w:p w14:paraId="49B8699D" w14:textId="77777777" w:rsidR="00BD7BDF" w:rsidRDefault="00BD7BDF" w:rsidP="009A6B20">
      <w:pPr>
        <w:pStyle w:val="Textocomentario"/>
      </w:pPr>
      <w:r>
        <w:rPr>
          <w:rStyle w:val="Refdecomentario"/>
        </w:rPr>
        <w:annotationRef/>
      </w:r>
      <w:r>
        <w:t>Se podria detallar que bd ocuparemos y explicar un poco mas como sera el codigo en python</w:t>
      </w:r>
    </w:p>
  </w:comment>
  <w:comment w:id="27" w:author="Esquivias Carvajal, Diego Andres" w:date="2022-11-06T12:53:00Z" w:initials="ECDA">
    <w:p w14:paraId="3474EE95" w14:textId="77777777" w:rsidR="002F170D" w:rsidRDefault="002F170D" w:rsidP="00CF33D2">
      <w:pPr>
        <w:pStyle w:val="Textocomentario"/>
      </w:pPr>
      <w:r>
        <w:rPr>
          <w:rStyle w:val="Refdecomentario"/>
        </w:rPr>
        <w:annotationRef/>
      </w:r>
      <w:r>
        <w:t>Siento que faltan cosas, como describir mas a detalle como se hizo la encuesta o algo asi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B8699D" w15:done="0"/>
  <w15:commentEx w15:paraId="3474EE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2788" w16cex:dateUtc="2022-11-06T15:31:00Z"/>
  <w16cex:commentExtensible w16cex:durableId="27122CCB" w16cex:dateUtc="2022-11-06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B8699D" w16cid:durableId="27122788"/>
  <w16cid:commentId w16cid:paraId="3474EE95" w16cid:durableId="27122C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quivias Carvajal, Diego Andres">
    <w15:presenceInfo w15:providerId="None" w15:userId="Esquivias Carvajal, Diego And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2F170D"/>
    <w:rsid w:val="00320132"/>
    <w:rsid w:val="008C735F"/>
    <w:rsid w:val="0099723E"/>
    <w:rsid w:val="00AF02BD"/>
    <w:rsid w:val="00BD7BDF"/>
    <w:rsid w:val="00E425FA"/>
    <w:rsid w:val="00FA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C73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n°1</vt:lpstr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n°1</dc:title>
  <dc:subject/>
  <dc:creator>Renato fabian Barria diaz</dc:creator>
  <cp:keywords/>
  <dc:description/>
  <cp:lastModifiedBy>Esquivias Carvajal, Diego Andres</cp:lastModifiedBy>
  <cp:revision>2</cp:revision>
  <dcterms:created xsi:type="dcterms:W3CDTF">2022-10-27T15:35:00Z</dcterms:created>
  <dcterms:modified xsi:type="dcterms:W3CDTF">2022-11-06T15:53:00Z</dcterms:modified>
</cp:coreProperties>
</file>