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0B61EAEE" w:rsidR="008C735F" w:rsidRDefault="008C73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0CECF4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275E4" w14:textId="71243A06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Renato Fabian Barria Diaz</w:t>
                                  </w:r>
                                </w:p>
                                <w:p w14:paraId="3749EACA" w14:textId="48E0744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Alejandro Muñoz Ortiz</w:t>
                                  </w:r>
                                </w:p>
                                <w:p w14:paraId="65D9EAE9" w14:textId="5CFE7505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Andrés Esquivias Carvajal</w:t>
                                  </w:r>
                                </w:p>
                                <w:p w14:paraId="28DC2346" w14:textId="15D2E26E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Nicolas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Cristobal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Villarroel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Nuñez</w:t>
                                  </w:r>
                                  <w:proofErr w:type="spellEnd"/>
                                </w:p>
                                <w:p w14:paraId="56455F51" w14:textId="7E1B079B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A915E54" w14:textId="2756391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0D4C511" w14:textId="013D8E96" w:rsidR="008C735F" w:rsidRDefault="008C735F" w:rsidP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Ingeniería Civil en Informática y </w:t>
                                  </w:r>
                                  <w:r w:rsidR="00BD7BDF">
                                    <w:rPr>
                                      <w:color w:val="FFFFFF" w:themeColor="background1"/>
                                    </w:rPr>
                                    <w:t>computación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7E521D2A" w:rsidR="008C735F" w:rsidRDefault="008C73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Taller n°1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3A275E4" w14:textId="71243A06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Renato Fabian Barria Diaz</w:t>
                            </w:r>
                          </w:p>
                          <w:p w14:paraId="3749EACA" w14:textId="48E0744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Mauricio Alejandro Muñoz Ortiz</w:t>
                            </w:r>
                          </w:p>
                          <w:p w14:paraId="65D9EAE9" w14:textId="5CFE7505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Andrés Esquivias Carvajal</w:t>
                            </w:r>
                          </w:p>
                          <w:p w14:paraId="28DC2346" w14:textId="15D2E26E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Nicolas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Cristobal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Villarroel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Nuñez</w:t>
                            </w:r>
                            <w:proofErr w:type="spellEnd"/>
                          </w:p>
                          <w:p w14:paraId="56455F51" w14:textId="7E1B079B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915E54" w14:textId="2756391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Esteban Miranda Escobar</w:t>
                            </w:r>
                          </w:p>
                          <w:p w14:paraId="31D92A7B" w14:textId="733F8593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D4C511" w14:textId="013D8E96" w:rsidR="008C735F" w:rsidRDefault="008C735F" w:rsidP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Ingeniería Civil en Informática y </w:t>
                            </w:r>
                            <w:r w:rsidR="00BD7BDF">
                              <w:rPr>
                                <w:color w:val="FFFFFF" w:themeColor="background1"/>
                              </w:rPr>
                              <w:t>computación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7E521D2A" w:rsidR="008C735F" w:rsidRDefault="008C73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Taller n°1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BACA53" w14:textId="77777777" w:rsidR="008C735F" w:rsidRDefault="008C735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5657C961" w:rsidR="008C735F" w:rsidRDefault="008C735F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5F386CAD" w14:textId="58E1C364" w:rsidR="008C735F" w:rsidRDefault="008C735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766975" w:history="1">
                <w:r w:rsidRPr="00E86102">
                  <w:rPr>
                    <w:rStyle w:val="Hipervnculo"/>
                    <w:noProof/>
                  </w:rPr>
                  <w:t>Introduccion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_Toc117766975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AE224F" w14:textId="480D0D3D" w:rsidR="008C735F" w:rsidRDefault="0000000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6" w:history="1">
                <w:r w:rsidR="008C735F" w:rsidRPr="00E86102">
                  <w:rPr>
                    <w:rStyle w:val="Hipervnculo"/>
                    <w:noProof/>
                  </w:rPr>
                  <w:t>Desarrollo</w:t>
                </w:r>
                <w:r w:rsidR="008C735F">
                  <w:rPr>
                    <w:noProof/>
                    <w:webHidden/>
                  </w:rPr>
                  <w:tab/>
                </w:r>
                <w:r w:rsidR="008C735F">
                  <w:rPr>
                    <w:noProof/>
                    <w:webHidden/>
                  </w:rPr>
                  <w:fldChar w:fldCharType="begin"/>
                </w:r>
                <w:r w:rsidR="008C735F">
                  <w:rPr>
                    <w:noProof/>
                    <w:webHidden/>
                  </w:rPr>
                  <w:instrText xml:space="preserve"> PAGEREF _Toc117766976 \h </w:instrText>
                </w:r>
                <w:r w:rsidR="008C735F">
                  <w:rPr>
                    <w:noProof/>
                    <w:webHidden/>
                  </w:rPr>
                </w:r>
                <w:r w:rsidR="008C735F">
                  <w:rPr>
                    <w:noProof/>
                    <w:webHidden/>
                  </w:rPr>
                  <w:fldChar w:fldCharType="separate"/>
                </w:r>
                <w:r w:rsidR="008C735F">
                  <w:rPr>
                    <w:noProof/>
                    <w:webHidden/>
                  </w:rPr>
                  <w:t>3</w:t>
                </w:r>
                <w:r w:rsidR="008C735F">
                  <w:rPr>
                    <w:noProof/>
                    <w:webHidden/>
                  </w:rPr>
                  <w:fldChar w:fldCharType="end"/>
                </w:r>
              </w:hyperlink>
            </w:p>
            <w:p w14:paraId="3D66F509" w14:textId="2EF5A23F" w:rsidR="008C735F" w:rsidRDefault="0000000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17766977" w:history="1">
                <w:r w:rsidR="008C735F" w:rsidRPr="00E86102">
                  <w:rPr>
                    <w:rStyle w:val="Hipervnculo"/>
                    <w:noProof/>
                  </w:rPr>
                  <w:t>Conclusion</w:t>
                </w:r>
                <w:r w:rsidR="008C735F">
                  <w:rPr>
                    <w:noProof/>
                    <w:webHidden/>
                  </w:rPr>
                  <w:tab/>
                </w:r>
                <w:r w:rsidR="008C735F">
                  <w:rPr>
                    <w:noProof/>
                    <w:webHidden/>
                  </w:rPr>
                  <w:fldChar w:fldCharType="begin"/>
                </w:r>
                <w:r w:rsidR="008C735F">
                  <w:rPr>
                    <w:noProof/>
                    <w:webHidden/>
                  </w:rPr>
                  <w:instrText xml:space="preserve"> PAGEREF _Toc117766977 \h </w:instrText>
                </w:r>
                <w:r w:rsidR="008C735F">
                  <w:rPr>
                    <w:noProof/>
                    <w:webHidden/>
                  </w:rPr>
                </w:r>
                <w:r w:rsidR="008C735F">
                  <w:rPr>
                    <w:noProof/>
                    <w:webHidden/>
                  </w:rPr>
                  <w:fldChar w:fldCharType="separate"/>
                </w:r>
                <w:r w:rsidR="008C735F">
                  <w:rPr>
                    <w:noProof/>
                    <w:webHidden/>
                  </w:rPr>
                  <w:t>5</w:t>
                </w:r>
                <w:r w:rsidR="008C735F">
                  <w:rPr>
                    <w:noProof/>
                    <w:webHidden/>
                  </w:rPr>
                  <w:fldChar w:fldCharType="end"/>
                </w:r>
              </w:hyperlink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0" w:author="Esquivias Carvajal, Diego Andres" w:date="2022-11-06T12:36:00Z"/>
            </w:rPr>
          </w:pPr>
          <w:del w:id="1" w:author="Esquivias Carvajal, Diego Andres" w:date="2022-11-06T12:36:00Z">
            <w:r w:rsidDel="00FA438C">
              <w:br w:type="page"/>
            </w:r>
          </w:del>
        </w:p>
        <w:p w14:paraId="7710FB6D" w14:textId="4D034709" w:rsidR="008C735F" w:rsidRPr="00FA438C" w:rsidRDefault="00000000">
          <w:pPr>
            <w:pPrChange w:id="2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FA438C" w:rsidRDefault="00AF02BD" w:rsidP="00FA438C">
      <w:pPr>
        <w:pStyle w:val="Ttulo1"/>
      </w:pPr>
      <w:r>
        <w:t>Introducción</w:t>
      </w:r>
    </w:p>
    <w:p w14:paraId="655F883B" w14:textId="1CFA33CD" w:rsidR="00AF02BD" w:rsidRDefault="00AF02BD" w:rsidP="00AF02BD"/>
    <w:p w14:paraId="45A1F652" w14:textId="34A79BF0" w:rsidR="00AF02BD" w:rsidRDefault="00AF02BD" w:rsidP="00AF02BD">
      <w:r>
        <w:t xml:space="preserve">En este </w:t>
      </w:r>
      <w:r w:rsidR="00320132">
        <w:t>trabajo</w:t>
      </w:r>
      <w:r>
        <w:t xml:space="preserve"> se </w:t>
      </w:r>
      <w:proofErr w:type="gramStart"/>
      <w:r>
        <w:t>utilizara</w:t>
      </w:r>
      <w:proofErr w:type="gramEnd"/>
      <w:r>
        <w:t xml:space="preserve"> una serie de herramientas </w:t>
      </w:r>
      <w:r w:rsidR="00320132">
        <w:t xml:space="preserve">para desarrollar una encuesta de la depresión </w:t>
      </w:r>
    </w:p>
    <w:p w14:paraId="1D16085A" w14:textId="714B2714" w:rsidR="00BD7BDF" w:rsidRDefault="00BD7BDF" w:rsidP="00AF02BD"/>
    <w:p w14:paraId="5329EB46" w14:textId="50B3DDBA" w:rsidR="00FA438C" w:rsidRDefault="00BD7BDF" w:rsidP="00BD7BDF">
      <w:pPr>
        <w:rPr>
          <w:ins w:id="3" w:author="Esquivias Carvajal, Diego Andres" w:date="2022-11-06T12:30:00Z"/>
        </w:rPr>
      </w:pPr>
      <w:commentRangeStart w:id="4"/>
      <w:ins w:id="5" w:author="Esquivias Carvajal, Diego Andres" w:date="2022-11-06T12:30:00Z">
        <w:r>
          <w:t>En este proyecto se utilizará Python para crear un código que sea capaz de crear una encuesta con una serie de preguntas ponderadas, para poder generar un diagnóstico en base a las respuestas que de la persona, para esto se utilizara también base de datos para poder almacenar esta información y poder buscarla cuando sea necesario.</w:t>
        </w:r>
      </w:ins>
      <w:commentRangeEnd w:id="4"/>
      <w:ins w:id="6" w:author="Esquivias Carvajal, Diego Andres" w:date="2022-11-06T12:31:00Z">
        <w:r>
          <w:rPr>
            <w:rStyle w:val="Refdecomentario"/>
          </w:rPr>
          <w:commentReference w:id="4"/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Default="008C735F" w:rsidP="008C735F">
      <w:pPr>
        <w:pStyle w:val="Ttulo1"/>
      </w:pPr>
      <w:bookmarkStart w:id="7" w:name="_Toc117766976"/>
      <w:r>
        <w:lastRenderedPageBreak/>
        <w:t>Desarrollo</w:t>
      </w:r>
      <w:bookmarkEnd w:id="7"/>
    </w:p>
    <w:p w14:paraId="6E9122BA" w14:textId="50EE1E20" w:rsidR="008C735F" w:rsidRDefault="008C735F" w:rsidP="008C735F"/>
    <w:p w14:paraId="14B018B7" w14:textId="3193BC8D" w:rsidR="008C735F" w:rsidRDefault="008C735F" w:rsidP="008C735F">
      <w:pPr>
        <w:pStyle w:val="Ttulo2"/>
        <w:rPr>
          <w:u w:val="words"/>
        </w:rPr>
      </w:pPr>
      <w:r>
        <w:tab/>
      </w:r>
      <w:r w:rsidR="00AF02BD">
        <w:rPr>
          <w:u w:val="words"/>
        </w:rPr>
        <w:t xml:space="preserve">Desarrollo de la </w:t>
      </w:r>
      <w:r w:rsidR="00AF02BD">
        <w:rPr>
          <w:u w:val="single"/>
        </w:rPr>
        <w:t>P</w:t>
      </w:r>
      <w:r w:rsidR="00AF02BD">
        <w:rPr>
          <w:u w:val="words"/>
        </w:rPr>
        <w:t>roblemática</w:t>
      </w:r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8" w:author="Esquivias Carvajal, Diego Andres" w:date="2022-11-06T12:38:00Z"/>
        </w:rPr>
      </w:pPr>
      <w:ins w:id="9" w:author="Esquivias Carvajal, Diego Andres" w:date="2022-11-06T12:36:00Z">
        <w:r>
          <w:t>Se</w:t>
        </w:r>
      </w:ins>
      <w:ins w:id="10" w:author="Esquivias Carvajal, Diego Andres" w:date="2022-11-06T12:37:00Z">
        <w:r>
          <w:t xml:space="preserve"> pide realizar una encuesta para poder saber si una persona tiene depresión, para esto se </w:t>
        </w:r>
      </w:ins>
      <w:ins w:id="11" w:author="Esquivias Carvajal, Diego Andres" w:date="2022-11-06T12:39:00Z">
        <w:r>
          <w:t>creará</w:t>
        </w:r>
      </w:ins>
      <w:ins w:id="12" w:author="Esquivias Carvajal, Diego Andres" w:date="2022-11-06T12:37:00Z">
        <w:r>
          <w:t xml:space="preserve"> una encuesta que será programa en Python, el </w:t>
        </w:r>
      </w:ins>
      <w:ins w:id="13" w:author="Esquivias Carvajal, Diego Andres" w:date="2022-11-06T12:38:00Z">
        <w:r>
          <w:t xml:space="preserve">código </w:t>
        </w:r>
      </w:ins>
      <w:ins w:id="14" w:author="Esquivias Carvajal, Diego Andres" w:date="2022-11-06T12:39:00Z">
        <w:r>
          <w:t>generará</w:t>
        </w:r>
      </w:ins>
      <w:ins w:id="15" w:author="Esquivias Carvajal, Diego Andres" w:date="2022-11-06T12:38:00Z">
        <w:r>
          <w:t xml:space="preserve"> </w:t>
        </w:r>
      </w:ins>
      <w:ins w:id="16" w:author="Esquivias Carvajal, Diego Andres" w:date="2022-11-06T12:40:00Z">
        <w:r>
          <w:t>una encuesta</w:t>
        </w:r>
      </w:ins>
      <w:ins w:id="17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18" w:author="Esquivias Carvajal, Diego Andres" w:date="2022-11-06T12:39:00Z"/>
        </w:rPr>
      </w:pPr>
      <w:ins w:id="19" w:author="Esquivias Carvajal, Diego Andres" w:date="2022-11-06T12:38:00Z">
        <w:r>
          <w:t>Cada pregunta tendrá una serie de respuestas con valores diferen</w:t>
        </w:r>
      </w:ins>
      <w:ins w:id="20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7007993F" w:rsidR="008C735F" w:rsidRDefault="008C735F" w:rsidP="008C735F">
      <w:pPr>
        <w:pStyle w:val="Ttulo2"/>
        <w:rPr>
          <w:ins w:id="21" w:author="Esquivias Carvajal, Diego Andres" w:date="2022-11-06T12:36:00Z"/>
        </w:rPr>
      </w:pPr>
      <w:r>
        <w:tab/>
        <w:t>Fundamentos de las preguntas</w:t>
      </w:r>
    </w:p>
    <w:p w14:paraId="6E8EEB57" w14:textId="77777777" w:rsidR="00FA438C" w:rsidRPr="00FA438C" w:rsidRDefault="00FA438C">
      <w:pPr>
        <w:pPrChange w:id="22" w:author="Esquivias Carvajal, Diego Andres" w:date="2022-11-06T12:36:00Z">
          <w:pPr>
            <w:pStyle w:val="Ttulo2"/>
          </w:pPr>
        </w:pPrChange>
      </w:pPr>
    </w:p>
    <w:p w14:paraId="00CB4227" w14:textId="77777777" w:rsidR="00FA438C" w:rsidRDefault="008C735F" w:rsidP="00FA438C">
      <w:pPr>
        <w:rPr>
          <w:ins w:id="23" w:author="Esquivias Carvajal, Diego Andres" w:date="2022-11-06T12:36:00Z"/>
        </w:rPr>
      </w:pPr>
      <w:r>
        <w:tab/>
      </w:r>
      <w:ins w:id="24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6FAB4884" w14:textId="10B59322" w:rsidR="008C735F" w:rsidRDefault="008C735F" w:rsidP="008C735F"/>
    <w:p w14:paraId="390CD041" w14:textId="0A2C63CA" w:rsidR="00CC49B6" w:rsidRPr="00CC49B6" w:rsidRDefault="008C735F" w:rsidP="00CC49B6">
      <w:pPr>
        <w:pStyle w:val="Ttulo2"/>
      </w:pPr>
      <w:r>
        <w:tab/>
        <w:t>Lenguajes utilizados</w:t>
      </w:r>
    </w:p>
    <w:p w14:paraId="21C3291D" w14:textId="570CF056" w:rsidR="008C735F" w:rsidRDefault="008C735F" w:rsidP="008C735F"/>
    <w:p w14:paraId="266CF2ED" w14:textId="471024DB" w:rsidR="008C735F" w:rsidDel="00CC49B6" w:rsidRDefault="008C735F" w:rsidP="008C735F">
      <w:pPr>
        <w:pStyle w:val="Ttulo3"/>
        <w:rPr>
          <w:del w:id="25" w:author="Villarroel Núñez, Nicolás Cristóbal" w:date="2022-11-12T23:19:00Z"/>
        </w:rPr>
      </w:pPr>
      <w:r>
        <w:tab/>
      </w:r>
      <w:r>
        <w:tab/>
        <w:t>Python</w:t>
      </w:r>
    </w:p>
    <w:p w14:paraId="41834D0E" w14:textId="0B599324" w:rsidR="00CC49B6" w:rsidRDefault="00CC49B6" w:rsidP="00CC49B6">
      <w:pPr>
        <w:pStyle w:val="Prrafodelista"/>
        <w:numPr>
          <w:ilvl w:val="0"/>
          <w:numId w:val="1"/>
        </w:numPr>
        <w:rPr>
          <w:ins w:id="26" w:author="Villarroel Núñez, Nicolás Cristóbal" w:date="2022-11-12T23:22:00Z"/>
        </w:rPr>
      </w:pPr>
      <w:ins w:id="27" w:author="Villarroel Núñez, Nicolás Cristóbal" w:date="2022-11-12T23:22:00Z">
        <w:r w:rsidRPr="00CC49B6">
          <w:t xml:space="preserve"> </w:t>
        </w:r>
        <w:r>
          <w:t xml:space="preserve">Ventajas del lenguaje: 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28" w:author="Villarroel Núñez, Nicolás Cristóbal" w:date="2022-11-12T23:23:00Z">
        <w:r>
          <w:t>.</w:t>
        </w:r>
      </w:ins>
    </w:p>
    <w:p w14:paraId="652FFA9C" w14:textId="77777777" w:rsidR="00CC49B6" w:rsidRDefault="00CC49B6" w:rsidP="00CC49B6">
      <w:pPr>
        <w:ind w:left="720"/>
        <w:rPr>
          <w:ins w:id="29" w:author="Villarroel Núñez, Nicolás Cristóbal" w:date="2022-11-12T23:22:00Z"/>
        </w:rPr>
      </w:pPr>
      <w:ins w:id="30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proofErr w:type="gramStart"/>
        <w:r>
          <w:t>funcional  y</w:t>
        </w:r>
        <w:proofErr w:type="gramEnd"/>
        <w:r>
          <w:t xml:space="preserve"> orientada a objetos. Sirve de mucha ayuda para el desarrollo de software, esto permite utilizar </w:t>
        </w:r>
        <w:proofErr w:type="spellStart"/>
        <w:r w:rsidRPr="00A441EB">
          <w:rPr>
            <w:b/>
          </w:rPr>
          <w:t>frameworks</w:t>
        </w:r>
        <w:proofErr w:type="spellEnd"/>
        <w:r>
          <w:t xml:space="preserve"> como Django y </w:t>
        </w:r>
        <w:proofErr w:type="spellStart"/>
        <w:r>
          <w:t>Flask</w:t>
        </w:r>
        <w:proofErr w:type="spellEnd"/>
        <w:r>
          <w:t>.</w:t>
        </w:r>
      </w:ins>
    </w:p>
    <w:p w14:paraId="7CAE1B6B" w14:textId="77777777" w:rsidR="00CC49B6" w:rsidRDefault="00CC49B6" w:rsidP="00CC49B6">
      <w:pPr>
        <w:ind w:left="720"/>
        <w:rPr>
          <w:ins w:id="31" w:author="Villarroel Núñez, Nicolás Cristóbal" w:date="2022-11-12T23:22:00Z"/>
        </w:rPr>
      </w:pPr>
      <w:ins w:id="32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33" w:author="Villarroel Núñez, Nicolás Cristóbal" w:date="2022-11-12T23:22:00Z"/>
        </w:rPr>
      </w:pPr>
      <w:ins w:id="34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35" w:author="Villarroel Núñez, Nicolás Cristóbal" w:date="2022-11-12T23:22:00Z"/>
        </w:rPr>
      </w:pPr>
      <w:ins w:id="36" w:author="Villarroel Núñez, Nicolás Cristóbal" w:date="2022-11-12T23:22:00Z">
        <w:r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37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38" w:author="Villarroel Núñez, Nicolás Cristóbal" w:date="2022-11-12T23:22:00Z"/>
        </w:rPr>
      </w:pPr>
      <w:ins w:id="39" w:author="Villarroel Núñez, Nicolás Cristóbal" w:date="2022-11-12T23:22:00Z">
        <w:r>
          <w:lastRenderedPageBreak/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40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41" w:author="Villarroel Núñez, Nicolás Cristóbal" w:date="2022-11-12T23:28:00Z"/>
        </w:rPr>
      </w:pPr>
      <w:ins w:id="42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43" w:author="Villarroel Núñez, Nicolás Cristóbal" w:date="2022-11-12T23:24:00Z"/>
        </w:rPr>
      </w:pPr>
    </w:p>
    <w:p w14:paraId="5057104E" w14:textId="54C267A3" w:rsidR="00B40A1E" w:rsidRDefault="00CC49B6" w:rsidP="00A7433A">
      <w:pPr>
        <w:pStyle w:val="Prrafodelista"/>
        <w:numPr>
          <w:ilvl w:val="0"/>
          <w:numId w:val="1"/>
        </w:numPr>
        <w:rPr>
          <w:ins w:id="44" w:author="Villarroel Núñez, Nicolás Cristóbal" w:date="2022-11-12T23:40:00Z"/>
        </w:rPr>
        <w:pPrChange w:id="45" w:author="Villarroel Núñez, Nicolás Cristóbal" w:date="2022-11-12T23:49:00Z">
          <w:pPr>
            <w:pStyle w:val="Prrafodelista"/>
          </w:pPr>
        </w:pPrChange>
      </w:pPr>
      <w:ins w:id="46" w:author="Villarroel Núñez, Nicolás Cristóbal" w:date="2022-11-12T23:24:00Z">
        <w:r>
          <w:t>Usos en la vida real</w:t>
        </w:r>
      </w:ins>
      <w:ins w:id="47" w:author="Villarroel Núñez, Nicolás Cristóbal" w:date="2022-11-12T23:28:00Z">
        <w:r w:rsidR="00022A3F">
          <w:t xml:space="preserve">: </w:t>
        </w:r>
      </w:ins>
      <w:ins w:id="48" w:author="Villarroel Núñez, Nicolás Cristóbal" w:date="2022-11-12T23:31:00Z">
        <w:r w:rsidR="00022A3F">
          <w:t>Python e</w:t>
        </w:r>
      </w:ins>
      <w:ins w:id="49" w:author="Villarroel Núñez, Nicolás Cristóbal" w:date="2022-11-12T23:32:00Z">
        <w:r w:rsidR="00022A3F">
          <w:t>s u</w:t>
        </w:r>
      </w:ins>
      <w:ins w:id="50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51" w:author="Villarroel Núñez, Nicolás Cristóbal" w:date="2022-11-12T23:40:00Z">
        <w:r w:rsidR="00B40A1E">
          <w:t xml:space="preserve"> </w:t>
        </w:r>
      </w:ins>
      <w:ins w:id="52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53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54" w:author="Villarroel Núñez, Nicolás Cristóbal" w:date="2022-11-12T23:41:00Z">
        <w:r w:rsidR="00B40A1E">
          <w:t xml:space="preserve">. </w:t>
        </w:r>
      </w:ins>
      <w:ins w:id="55" w:author="Villarroel Núñez, Nicolás Cristóbal" w:date="2022-11-12T23:38:00Z">
        <w:r w:rsidR="00B40A1E">
          <w:t>Sirve para la creación de aplicaciones web</w:t>
        </w:r>
      </w:ins>
      <w:ins w:id="56" w:author="Villarroel Núñez, Nicolás Cristóbal" w:date="2022-11-12T23:39:00Z">
        <w:r w:rsidR="00B40A1E">
          <w:t xml:space="preserve"> o videojuego</w:t>
        </w:r>
      </w:ins>
      <w:ins w:id="57" w:author="Villarroel Núñez, Nicolás Cristóbal" w:date="2022-11-12T23:49:00Z">
        <w:r w:rsidR="00A7433A">
          <w:t>s.</w:t>
        </w:r>
      </w:ins>
    </w:p>
    <w:p w14:paraId="5E58DAD3" w14:textId="0D0478E6" w:rsidR="008C735F" w:rsidRDefault="00B40A1E" w:rsidP="00A7433A">
      <w:pPr>
        <w:pStyle w:val="Prrafodelista"/>
        <w:pPrChange w:id="58" w:author="Villarroel Núñez, Nicolás Cristóbal" w:date="2022-11-12T23:49:00Z">
          <w:pPr/>
        </w:pPrChange>
      </w:pPr>
      <w:ins w:id="59" w:author="Villarroel Núñez, Nicolás Cristóbal" w:date="2022-11-12T23:39:00Z">
        <w:r>
          <w:t xml:space="preserve"> </w:t>
        </w:r>
      </w:ins>
    </w:p>
    <w:p w14:paraId="58903F29" w14:textId="77777777" w:rsidR="00A7433A" w:rsidRDefault="008C735F" w:rsidP="00A7433A">
      <w:pPr>
        <w:pStyle w:val="Ttulo3"/>
        <w:rPr>
          <w:ins w:id="60" w:author="Villarroel Núñez, Nicolás Cristóbal" w:date="2022-11-12T23:49:00Z"/>
        </w:rPr>
      </w:pPr>
      <w:r>
        <w:tab/>
      </w:r>
      <w:r>
        <w:tab/>
        <w:t>Base de datos</w:t>
      </w:r>
    </w:p>
    <w:p w14:paraId="6EA21A3D" w14:textId="771265AB" w:rsidR="00A7433A" w:rsidRDefault="00A7433A" w:rsidP="00A7433A">
      <w:pPr>
        <w:pStyle w:val="Ttulo3"/>
        <w:numPr>
          <w:ilvl w:val="0"/>
          <w:numId w:val="1"/>
        </w:numPr>
        <w:rPr>
          <w:ins w:id="61" w:author="Villarroel Núñez, Nicolás Cristóbal" w:date="2022-11-13T00:01:00Z"/>
        </w:rPr>
      </w:pPr>
      <w:proofErr w:type="spellStart"/>
      <w:ins w:id="62" w:author="Villarroel Núñez, Nicolás Cristóbal" w:date="2022-11-12T23:49:00Z">
        <w:r>
          <w:t>Mysql</w:t>
        </w:r>
        <w:proofErr w:type="spellEnd"/>
        <w:r>
          <w:t>:</w:t>
        </w:r>
      </w:ins>
      <w:ins w:id="63" w:author="Villarroel Núñez, Nicolás Cristóbal" w:date="2022-11-12T23:50:00Z">
        <w:r>
          <w:t xml:space="preserve"> Es un sistema de gestión de bases de datos </w:t>
        </w:r>
        <w:proofErr w:type="gramStart"/>
        <w:r>
          <w:t>re</w:t>
        </w:r>
      </w:ins>
      <w:ins w:id="64" w:author="Villarroel Núñez, Nicolás Cristóbal" w:date="2022-11-12T23:51:00Z">
        <w:r>
          <w:t>lacionales(</w:t>
        </w:r>
        <w:proofErr w:type="gramEnd"/>
        <w:r>
          <w:t>RDBMS) de código abierto es respaldado por Oracle y basado en el lenguaje de consulta estructurado(SQL).</w:t>
        </w:r>
      </w:ins>
      <w:ins w:id="65" w:author="Villarroel Núñez, Nicolás Cristóbal" w:date="2022-11-12T23:49:00Z">
        <w:r>
          <w:t xml:space="preserve"> </w:t>
        </w:r>
      </w:ins>
    </w:p>
    <w:p w14:paraId="17D33826" w14:textId="17A61260" w:rsidR="008D3039" w:rsidRDefault="008D3039" w:rsidP="008D3039">
      <w:pPr>
        <w:ind w:left="720"/>
        <w:rPr>
          <w:ins w:id="66" w:author="Villarroel Núñez, Nicolás Cristóbal" w:date="2022-11-13T00:03:00Z"/>
        </w:rPr>
      </w:pPr>
      <w:ins w:id="67" w:author="Villarroel Núñez, Nicolás Cristóbal" w:date="2022-11-13T00:01:00Z">
        <w:r>
          <w:t>Se basa en un modelo de cliente-servidor</w:t>
        </w:r>
      </w:ins>
      <w:ins w:id="68" w:author="Villarroel Núñez, Nicolás Cristóbal" w:date="2022-11-13T00:02:00Z">
        <w:r>
          <w:t xml:space="preserve">, el que maneja todas las instrucciones de la base de datos es el </w:t>
        </w:r>
      </w:ins>
      <w:ins w:id="69" w:author="Villarroel Núñez, Nicolás Cristóbal" w:date="2022-11-13T00:03:00Z">
        <w:r>
          <w:t xml:space="preserve">servidor </w:t>
        </w:r>
      </w:ins>
      <w:proofErr w:type="spellStart"/>
      <w:ins w:id="70" w:author="Villarroel Núñez, Nicolás Cristóbal" w:date="2022-11-13T00:02:00Z">
        <w:r>
          <w:t>Mysql</w:t>
        </w:r>
      </w:ins>
      <w:proofErr w:type="spellEnd"/>
      <w:ins w:id="71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 w:rsidP="008D3039">
      <w:pPr>
        <w:ind w:left="720"/>
        <w:rPr>
          <w:ins w:id="72" w:author="Villarroel Núñez, Nicolás Cristóbal" w:date="2022-11-12T23:50:00Z"/>
        </w:rPr>
        <w:pPrChange w:id="73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74" w:author="Villarroel Núñez, Nicolás Cristóbal" w:date="2022-11-13T00:03:00Z">
        <w:r>
          <w:t>Esta base de datos fue desarrollada para manejar grandes base</w:t>
        </w:r>
      </w:ins>
      <w:ins w:id="75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76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2F1EB49A" w:rsidR="00A7433A" w:rsidRDefault="00A7433A" w:rsidP="00A7433A">
      <w:pPr>
        <w:pStyle w:val="Prrafodelista"/>
        <w:numPr>
          <w:ilvl w:val="0"/>
          <w:numId w:val="1"/>
        </w:numPr>
        <w:rPr>
          <w:ins w:id="77" w:author="Villarroel Núñez, Nicolás Cristóbal" w:date="2022-11-12T23:54:00Z"/>
        </w:rPr>
      </w:pPr>
      <w:ins w:id="78" w:author="Villarroel Núñez, Nicolás Cristóbal" w:date="2022-11-12T23:50:00Z">
        <w:r>
          <w:t>Características:</w:t>
        </w:r>
      </w:ins>
      <w:ins w:id="79" w:author="Villarroel Núñez, Nicolás Cristóbal" w:date="2022-11-12T23:52:00Z">
        <w:r>
          <w:t xml:space="preserve"> La base de datos </w:t>
        </w:r>
        <w:proofErr w:type="spellStart"/>
        <w:r>
          <w:t>Mysql</w:t>
        </w:r>
      </w:ins>
      <w:proofErr w:type="spellEnd"/>
      <w:ins w:id="80" w:author="Villarroel Núñez, Nicolás Cristóbal" w:date="2022-11-12T23:53:00Z">
        <w:r>
          <w:t xml:space="preserve"> permite almacenar y acceder a los datos a través de múltiples motores de almacenamiento, puede replicar datos y particionar tablas</w:t>
        </w:r>
      </w:ins>
      <w:ins w:id="81" w:author="Villarroel Núñez, Nicolás Cristóbal" w:date="2022-11-12T23:54:00Z">
        <w:r>
          <w:t>.</w:t>
        </w:r>
      </w:ins>
    </w:p>
    <w:p w14:paraId="48033BFB" w14:textId="147B922F" w:rsidR="00A7433A" w:rsidRDefault="00A7433A" w:rsidP="00A7433A">
      <w:pPr>
        <w:pStyle w:val="Prrafodelista"/>
        <w:rPr>
          <w:ins w:id="82" w:author="Villarroel Núñez, Nicolás Cristóbal" w:date="2022-11-12T23:55:00Z"/>
        </w:rPr>
      </w:pPr>
      <w:proofErr w:type="spellStart"/>
      <w:ins w:id="83" w:author="Villarroel Núñez, Nicolás Cristóbal" w:date="2022-11-12T23:54:00Z">
        <w:r>
          <w:t>Mysql</w:t>
        </w:r>
        <w:proofErr w:type="spellEnd"/>
        <w:r>
          <w:t xml:space="preserve"> esta escrito en C y C++, este es capaz de soportar </w:t>
        </w:r>
      </w:ins>
      <w:ins w:id="84" w:author="Villarroel Núñez, Nicolás Cristóbal" w:date="2022-11-12T23:55:00Z">
        <w:r>
          <w:t>grandes bases de datos con millones de registros y además de admitir muchos tipos de datos.</w:t>
        </w:r>
      </w:ins>
    </w:p>
    <w:p w14:paraId="1C3B39FA" w14:textId="77777777" w:rsidR="008D3039" w:rsidRDefault="00A7433A" w:rsidP="00A7433A">
      <w:pPr>
        <w:pStyle w:val="Prrafodelista"/>
        <w:rPr>
          <w:ins w:id="85" w:author="Villarroel Núñez, Nicolás Cristóbal" w:date="2022-11-12T23:57:00Z"/>
        </w:rPr>
      </w:pPr>
      <w:ins w:id="86" w:author="Villarroel Núñez, Nicolás Cristóbal" w:date="2022-11-12T23:56:00Z">
        <w:r>
          <w:t>Utiliza un sistema de privilegios de acceso y contraseñas encriptadas para su seguridad</w:t>
        </w:r>
      </w:ins>
      <w:ins w:id="87" w:author="Villarroel Núñez, Nicolás Cristóbal" w:date="2022-11-12T23:57:00Z">
        <w:r w:rsidR="008D3039">
          <w:t>.</w:t>
        </w:r>
      </w:ins>
    </w:p>
    <w:p w14:paraId="40DA174F" w14:textId="77777777" w:rsidR="008D3039" w:rsidRDefault="008D3039" w:rsidP="00A7433A">
      <w:pPr>
        <w:pStyle w:val="Prrafodelista"/>
        <w:rPr>
          <w:ins w:id="88" w:author="Villarroel Núñez, Nicolás Cristóbal" w:date="2022-11-12T23:58:00Z"/>
        </w:rPr>
      </w:pPr>
      <w:ins w:id="89" w:author="Villarroel Núñez, Nicolás Cristóbal" w:date="2022-11-12T23:57:00Z">
        <w:r>
          <w:t xml:space="preserve">Existen los </w:t>
        </w:r>
        <w:proofErr w:type="spellStart"/>
        <w:proofErr w:type="gramStart"/>
        <w:r>
          <w:t>forks</w:t>
        </w:r>
      </w:ins>
      <w:proofErr w:type="spellEnd"/>
      <w:ins w:id="90" w:author="Villarroel Núñez, Nicolás Cristóbal" w:date="2022-11-12T23:58:00Z">
        <w:r>
          <w:t>(</w:t>
        </w:r>
        <w:proofErr w:type="gramEnd"/>
        <w:r>
          <w:t xml:space="preserve">ramificaciones de </w:t>
        </w:r>
        <w:proofErr w:type="spellStart"/>
        <w:r>
          <w:t>Mysql</w:t>
        </w:r>
        <w:proofErr w:type="spellEnd"/>
        <w:r>
          <w:t>) en la cual se encuentran tres:</w:t>
        </w:r>
      </w:ins>
    </w:p>
    <w:p w14:paraId="0A446820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91" w:author="Villarroel Núñez, Nicolás Cristóbal" w:date="2022-11-12T23:59:00Z"/>
        </w:rPr>
      </w:pPr>
      <w:proofErr w:type="spellStart"/>
      <w:ins w:id="92" w:author="Villarroel Núñez, Nicolás Cristóbal" w:date="2022-11-12T23:58:00Z">
        <w:r>
          <w:t>Dr</w:t>
        </w:r>
      </w:ins>
      <w:ins w:id="93" w:author="Villarroel Núñez, Nicolás Cristóbal" w:date="2022-11-12T23:59:00Z">
        <w:r>
          <w:t>izzle</w:t>
        </w:r>
        <w:proofErr w:type="spellEnd"/>
        <w:r>
          <w:t xml:space="preserve">, es un sistema ligero de gestión de base de datos de código abierto en </w:t>
        </w:r>
        <w:proofErr w:type="spellStart"/>
        <w:r>
          <w:t>desarrillo</w:t>
        </w:r>
        <w:proofErr w:type="spellEnd"/>
        <w:r>
          <w:t xml:space="preserve"> basado en </w:t>
        </w:r>
        <w:proofErr w:type="spellStart"/>
        <w:r>
          <w:t>Mysql</w:t>
        </w:r>
        <w:proofErr w:type="spellEnd"/>
        <w:r>
          <w:t xml:space="preserve"> 6,0.</w:t>
        </w:r>
      </w:ins>
    </w:p>
    <w:p w14:paraId="6ECB8152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94" w:author="Villarroel Núñez, Nicolás Cristóbal" w:date="2022-11-13T00:00:00Z"/>
        </w:rPr>
      </w:pPr>
      <w:proofErr w:type="spellStart"/>
      <w:ins w:id="95" w:author="Villarroel Núñez, Nicolás Cristóbal" w:date="2022-11-12T23:59:00Z">
        <w:r>
          <w:t>MariaDB</w:t>
        </w:r>
        <w:proofErr w:type="spellEnd"/>
        <w:r>
          <w:t xml:space="preserve">, desarrollado </w:t>
        </w:r>
      </w:ins>
      <w:ins w:id="96" w:author="Villarroel Núñez, Nicolás Cristóbal" w:date="2022-11-13T00:00:00Z">
        <w:r>
          <w:t xml:space="preserve">por la comunidad que utiliza las API y los comandos de </w:t>
        </w:r>
        <w:proofErr w:type="spellStart"/>
        <w:r>
          <w:t>Mysql</w:t>
        </w:r>
        <w:proofErr w:type="spellEnd"/>
        <w:r>
          <w:t>.</w:t>
        </w:r>
      </w:ins>
    </w:p>
    <w:p w14:paraId="63A3BFB5" w14:textId="43E782C7" w:rsidR="00A7433A" w:rsidRPr="00A7433A" w:rsidRDefault="008D3039" w:rsidP="008D3039">
      <w:pPr>
        <w:pStyle w:val="Prrafodelista"/>
        <w:numPr>
          <w:ilvl w:val="0"/>
          <w:numId w:val="2"/>
        </w:numPr>
        <w:pPrChange w:id="97" w:author="Villarroel Núñez, Nicolás Cristóbal" w:date="2022-11-12T23:58:00Z">
          <w:pPr>
            <w:pStyle w:val="Ttulo3"/>
          </w:pPr>
        </w:pPrChange>
      </w:pPr>
      <w:proofErr w:type="spellStart"/>
      <w:ins w:id="98" w:author="Villarroel Núñez, Nicolás Cristóbal" w:date="2022-11-13T00:00:00Z">
        <w:r>
          <w:t>Percona</w:t>
        </w:r>
        <w:proofErr w:type="spellEnd"/>
        <w:r>
          <w:t xml:space="preserve"> Server con </w:t>
        </w:r>
        <w:proofErr w:type="spellStart"/>
        <w:r>
          <w:t>XtraDB</w:t>
        </w:r>
        <w:proofErr w:type="spellEnd"/>
        <w:r>
          <w:t xml:space="preserve">, es conocida por su escalabilidad horizontal. </w:t>
        </w:r>
      </w:ins>
      <w:ins w:id="99" w:author="Villarroel Núñez, Nicolás Cristóbal" w:date="2022-11-12T23:56:00Z">
        <w:r w:rsidR="00A7433A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43C1BD9" w14:textId="5CBFAF29" w:rsidR="008C735F" w:rsidRDefault="00BD7BDF" w:rsidP="008C735F">
      <w:pPr>
        <w:pStyle w:val="Ttulo1"/>
        <w:rPr>
          <w:ins w:id="100" w:author="Esquivias Carvajal, Diego Andres" w:date="2022-11-06T12:40:00Z"/>
        </w:rPr>
      </w:pPr>
      <w:r>
        <w:lastRenderedPageBreak/>
        <w:t>Conclusión</w:t>
      </w:r>
    </w:p>
    <w:p w14:paraId="40AF8F69" w14:textId="4B0242AD" w:rsidR="00FA438C" w:rsidRDefault="00FA438C" w:rsidP="00FA438C">
      <w:pPr>
        <w:rPr>
          <w:ins w:id="101" w:author="Esquivias Carvajal, Diego Andres" w:date="2022-11-06T12:40:00Z"/>
        </w:rPr>
      </w:pPr>
      <w:commentRangeStart w:id="102"/>
    </w:p>
    <w:p w14:paraId="30C4B287" w14:textId="0655B519" w:rsidR="00FA438C" w:rsidRPr="00FA438C" w:rsidRDefault="00FA438C">
      <w:pPr>
        <w:pPrChange w:id="103" w:author="Esquivias Carvajal, Diego Andres" w:date="2022-11-06T12:40:00Z">
          <w:pPr>
            <w:pStyle w:val="Ttulo1"/>
          </w:pPr>
        </w:pPrChange>
      </w:pPr>
      <w:ins w:id="104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105" w:author="Esquivias Carvajal, Diego Andres" w:date="2022-11-06T12:52:00Z">
        <w:r w:rsidR="00E425FA">
          <w:t>varias personas</w:t>
        </w:r>
      </w:ins>
      <w:ins w:id="106" w:author="Esquivias Carvajal, Diego Andres" w:date="2022-11-06T12:42:00Z">
        <w:r>
          <w:t xml:space="preserve">, </w:t>
        </w:r>
      </w:ins>
      <w:ins w:id="107" w:author="Esquivias Carvajal, Diego Andres" w:date="2022-11-06T12:46:00Z">
        <w:r w:rsidR="00E425FA">
          <w:t>en este tra</w:t>
        </w:r>
      </w:ins>
      <w:ins w:id="108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109" w:author="Esquivias Carvajal, Diego Andres" w:date="2022-11-06T12:48:00Z">
        <w:r w:rsidR="00E425FA">
          <w:t xml:space="preserve">también </w:t>
        </w:r>
      </w:ins>
      <w:ins w:id="110" w:author="Esquivias Carvajal, Diego Andres" w:date="2022-11-06T12:50:00Z">
        <w:r w:rsidR="00E425FA">
          <w:t xml:space="preserve">se </w:t>
        </w:r>
      </w:ins>
      <w:ins w:id="111" w:author="Esquivias Carvajal, Diego Andres" w:date="2022-11-06T12:51:00Z">
        <w:r w:rsidR="00E425FA">
          <w:t>estudió</w:t>
        </w:r>
      </w:ins>
      <w:ins w:id="112" w:author="Esquivias Carvajal, Diego Andres" w:date="2022-11-06T12:50:00Z">
        <w:r w:rsidR="00E425FA">
          <w:t xml:space="preserve"> sobre la depresión y como se puede </w:t>
        </w:r>
      </w:ins>
      <w:ins w:id="113" w:author="Esquivias Carvajal, Diego Andres" w:date="2022-11-06T12:51:00Z">
        <w:r w:rsidR="00E425FA">
          <w:t>detectar a través de preguntas relacionadas a diferentes tipos de actividades</w:t>
        </w:r>
      </w:ins>
      <w:ins w:id="114" w:author="Esquivias Carvajal, Diego Andres" w:date="2022-11-06T12:52:00Z">
        <w:r w:rsidR="002F170D">
          <w:t>.</w:t>
        </w:r>
      </w:ins>
      <w:commentRangeEnd w:id="102"/>
      <w:ins w:id="115" w:author="Esquivias Carvajal, Diego Andres" w:date="2022-11-06T12:53:00Z">
        <w:r w:rsidR="002F170D">
          <w:rPr>
            <w:rStyle w:val="Refdecomentario"/>
          </w:rPr>
          <w:commentReference w:id="102"/>
        </w:r>
      </w:ins>
    </w:p>
    <w:sectPr w:rsidR="00FA438C" w:rsidRPr="00FA438C" w:rsidSect="008C73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Esquivias Carvajal, Diego Andres" w:date="2022-11-06T12:31:00Z" w:initials="ECDA">
    <w:p w14:paraId="49B8699D" w14:textId="77777777" w:rsidR="00BD7BDF" w:rsidRDefault="00BD7BDF" w:rsidP="009A6B20">
      <w:pPr>
        <w:pStyle w:val="Textocomentario"/>
      </w:pPr>
      <w:r>
        <w:rPr>
          <w:rStyle w:val="Refdecomentario"/>
        </w:rPr>
        <w:annotationRef/>
      </w:r>
      <w:r>
        <w:t>Se podria detallar que bd ocuparemos y explicar un poco mas como sera el codigo en python</w:t>
      </w:r>
    </w:p>
  </w:comment>
  <w:comment w:id="102" w:author="Esquivias Carvajal, Diego Andres" w:date="2022-11-06T12:53:00Z" w:initials="ECDA">
    <w:p w14:paraId="3474EE95" w14:textId="77777777" w:rsidR="002F170D" w:rsidRDefault="002F170D" w:rsidP="00CF33D2">
      <w:pPr>
        <w:pStyle w:val="Textocomentario"/>
      </w:pPr>
      <w:r>
        <w:rPr>
          <w:rStyle w:val="Refdecomentario"/>
        </w:rPr>
        <w:annotationRef/>
      </w:r>
      <w:r>
        <w:t>Siento que faltan cosas, como describir mas a detalle como se hizo la encuesta o algo 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B8699D" w15:done="0"/>
  <w15:commentEx w15:paraId="3474E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2788" w16cex:dateUtc="2022-11-06T15:31:00Z"/>
  <w16cex:commentExtensible w16cex:durableId="27122CCB" w16cex:dateUtc="2022-11-06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B8699D" w16cid:durableId="27122788"/>
  <w16cid:commentId w16cid:paraId="3474EE95" w16cid:durableId="27122C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676616693">
    <w:abstractNumId w:val="0"/>
  </w:num>
  <w:num w:numId="2" w16cid:durableId="1638801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D7F52"/>
    <w:rsid w:val="002F170D"/>
    <w:rsid w:val="00320132"/>
    <w:rsid w:val="005E31BC"/>
    <w:rsid w:val="008C735F"/>
    <w:rsid w:val="008D3039"/>
    <w:rsid w:val="0099723E"/>
    <w:rsid w:val="00A7433A"/>
    <w:rsid w:val="00AA0071"/>
    <w:rsid w:val="00AF02BD"/>
    <w:rsid w:val="00B40A1E"/>
    <w:rsid w:val="00BD7BDF"/>
    <w:rsid w:val="00CC49B6"/>
    <w:rsid w:val="00E425FA"/>
    <w:rsid w:val="00F41177"/>
    <w:rsid w:val="00F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C73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n°1</vt:lpstr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n°1</dc:title>
  <dc:subject/>
  <dc:creator>Renato fabian Barria diaz</dc:creator>
  <cp:keywords/>
  <dc:description/>
  <cp:lastModifiedBy>Villarroel Núñez, Nicolás Cristóbal</cp:lastModifiedBy>
  <cp:revision>2</cp:revision>
  <dcterms:created xsi:type="dcterms:W3CDTF">2022-11-13T04:40:00Z</dcterms:created>
  <dcterms:modified xsi:type="dcterms:W3CDTF">2022-11-13T04:40:00Z</dcterms:modified>
</cp:coreProperties>
</file>