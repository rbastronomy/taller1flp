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ajorEastAsia" w:hAnsi="Arial" w:cs="Arial"/>
          <w:color w:val="000000" w:themeColor="text1"/>
          <w:sz w:val="32"/>
          <w:szCs w:val="32"/>
        </w:rPr>
        <w:id w:val="-1929580161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1B0D84F7" w14:textId="3D84B6E9" w:rsidR="005A74AF" w:rsidRPr="00C33D19" w:rsidRDefault="00866D7D">
          <w:pPr>
            <w:ind w:left="5664" w:firstLine="708"/>
            <w:rPr>
              <w:ins w:id="2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3" w:author="Barría Díaz, Renato Fabián" w:date="2022-11-17T21:31:00Z">
                <w:rPr>
                  <w:ins w:id="4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  <w:ins w:id="5" w:author="Esquivias Carvajal, Diego Andres" w:date="2022-11-14T20:00:00Z">
            <w:r w:rsidRPr="00C33D19">
              <w:rPr>
                <w:rFonts w:ascii="Arial" w:hAnsi="Arial" w:cs="Arial"/>
                <w:noProof/>
                <w:color w:val="000000" w:themeColor="text1"/>
                <w:rPrChange w:id="6" w:author="Barría Díaz, Renato Fabián" w:date="2022-11-17T21:31:00Z">
                  <w:rPr>
                    <w:noProof/>
                  </w:rPr>
                </w:rPrChange>
              </w:rPr>
              <w:drawing>
                <wp:anchor distT="0" distB="0" distL="114300" distR="114300" simplePos="0" relativeHeight="251664384" behindDoc="0" locked="0" layoutInCell="1" allowOverlap="1" wp14:anchorId="2E884A0C" wp14:editId="23D20458">
                  <wp:simplePos x="0" y="0"/>
                  <wp:positionH relativeFrom="margin">
                    <wp:align>center</wp:align>
                  </wp:positionH>
                  <wp:positionV relativeFrom="page">
                    <wp:posOffset>1264920</wp:posOffset>
                  </wp:positionV>
                  <wp:extent cx="1579880" cy="669290"/>
                  <wp:effectExtent l="0" t="0" r="1270" b="0"/>
                  <wp:wrapNone/>
                  <wp:docPr id="10" name="Imagen 10" descr="png_fia_un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ng_fia_un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</w:p>
        <w:p w14:paraId="418ABD04" w14:textId="39A657D7" w:rsidR="005A74AF" w:rsidRPr="00C33D19" w:rsidRDefault="005A74AF">
          <w:pPr>
            <w:ind w:left="5664" w:firstLine="708"/>
            <w:rPr>
              <w:ins w:id="7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8" w:author="Barría Díaz, Renato Fabián" w:date="2022-11-17T21:31:00Z">
                <w:rPr>
                  <w:ins w:id="9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34E16C07" w14:textId="77777777" w:rsidR="005A74AF" w:rsidRPr="00C33D19" w:rsidRDefault="005A74AF">
          <w:pPr>
            <w:ind w:left="5664" w:firstLine="708"/>
            <w:rPr>
              <w:ins w:id="10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11" w:author="Barría Díaz, Renato Fabián" w:date="2022-11-17T21:31:00Z">
                <w:rPr>
                  <w:ins w:id="12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7957A167" w14:textId="2B1E76D2" w:rsidR="005A74AF" w:rsidRPr="00C33D19" w:rsidRDefault="005A74AF">
          <w:pPr>
            <w:ind w:left="5664" w:firstLine="708"/>
            <w:rPr>
              <w:ins w:id="13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14" w:author="Barría Díaz, Renato Fabián" w:date="2022-11-17T21:31:00Z">
                <w:rPr>
                  <w:ins w:id="15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11CA6A89" w14:textId="503E1961" w:rsidR="005A74AF" w:rsidRPr="00C33D19" w:rsidRDefault="005A74AF">
          <w:pPr>
            <w:ind w:left="5664" w:firstLine="708"/>
            <w:rPr>
              <w:ins w:id="16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17" w:author="Barría Díaz, Renato Fabián" w:date="2022-11-17T21:31:00Z">
                <w:rPr>
                  <w:ins w:id="18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0B74B46B" w14:textId="77777777" w:rsidR="00975E5F" w:rsidRDefault="00975E5F" w:rsidP="00975E5F">
          <w:pPr>
            <w:rPr>
              <w:rFonts w:ascii="Arial" w:eastAsiaTheme="majorEastAsia" w:hAnsi="Arial" w:cs="Arial"/>
              <w:color w:val="000000" w:themeColor="text1"/>
              <w:sz w:val="32"/>
              <w:szCs w:val="32"/>
            </w:rPr>
          </w:pPr>
        </w:p>
        <w:p w14:paraId="7B01478E" w14:textId="77777777" w:rsidR="00975E5F" w:rsidRPr="00975E5F" w:rsidRDefault="00975E5F" w:rsidP="00975E5F">
          <w:pPr>
            <w:spacing w:line="360" w:lineRule="auto"/>
            <w:jc w:val="center"/>
            <w:rPr>
              <w:rFonts w:ascii="Arial" w:eastAsiaTheme="majorEastAsia" w:hAnsi="Arial" w:cs="Arial"/>
              <w:color w:val="000000" w:themeColor="text1"/>
              <w:sz w:val="36"/>
              <w:szCs w:val="36"/>
            </w:rPr>
          </w:pPr>
          <w:r w:rsidRPr="00975E5F">
            <w:rPr>
              <w:rFonts w:ascii="Arial" w:eastAsiaTheme="majorEastAsia" w:hAnsi="Arial" w:cs="Arial"/>
              <w:color w:val="000000" w:themeColor="text1"/>
              <w:sz w:val="36"/>
              <w:szCs w:val="36"/>
            </w:rPr>
            <w:t>PROYECTO N°1</w:t>
          </w:r>
        </w:p>
        <w:p w14:paraId="3963E9E9" w14:textId="6E457E0A" w:rsidR="005A74AF" w:rsidRPr="00975E5F" w:rsidRDefault="00975E5F" w:rsidP="00975E5F">
          <w:pPr>
            <w:spacing w:line="360" w:lineRule="auto"/>
            <w:jc w:val="center"/>
            <w:rPr>
              <w:ins w:id="19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20" w:author="Barría Díaz, Renato Fabián" w:date="2022-11-17T21:31:00Z">
                <w:rPr>
                  <w:ins w:id="21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  <w:r w:rsidRPr="00975E5F">
            <w:rPr>
              <w:rFonts w:ascii="Arial" w:eastAsiaTheme="majorEastAsia" w:hAnsi="Arial" w:cs="Arial"/>
              <w:color w:val="000000" w:themeColor="text1"/>
              <w:sz w:val="36"/>
              <w:szCs w:val="36"/>
            </w:rPr>
            <w:t xml:space="preserve"> FUNDAMENTOS DE LENGUAJE DE PROGRAMACIÓN</w:t>
          </w:r>
          <w:del w:id="22" w:author="Barría Díaz, Renato Fabián" w:date="2022-11-17T21:30:00Z">
            <w:r w:rsidR="005A74AF" w:rsidRPr="00975E5F" w:rsidDel="005A74AF">
              <w:rPr>
                <w:rFonts w:ascii="Arial" w:eastAsiaTheme="majorEastAsia" w:hAnsi="Arial" w:cs="Arial"/>
                <w:noProof/>
                <w:color w:val="000000" w:themeColor="text1"/>
                <w:sz w:val="32"/>
                <w:szCs w:val="32"/>
                <w:rPrChange w:id="23" w:author="Barría Díaz, Renato Fabián" w:date="2022-11-17T21:31:00Z">
                  <w:rPr>
                    <w:noProof/>
                  </w:rPr>
                </w:rPrChange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FC1126E" wp14:editId="2F1AE568">
                      <wp:simplePos x="0" y="0"/>
                      <wp:positionH relativeFrom="page">
                        <wp:posOffset>632460</wp:posOffset>
                      </wp:positionH>
                      <wp:positionV relativeFrom="page">
                        <wp:posOffset>3268345</wp:posOffset>
                      </wp:positionV>
                      <wp:extent cx="7101205" cy="6485890"/>
                      <wp:effectExtent l="0" t="0" r="4445" b="0"/>
                      <wp:wrapNone/>
                      <wp:docPr id="193" name="Grupo 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7940" cy="1142769"/>
                                <a:chOff x="175276" y="3223483"/>
                                <a:chExt cx="6378531" cy="1068415"/>
                              </a:xfrm>
                            </wpg:grpSpPr>
                            <wps:wsp>
                              <wps:cNvPr id="196" name="Cuadro de texto 196"/>
                              <wps:cNvSpPr txBox="1"/>
                              <wps:spPr>
                                <a:xfrm>
                                  <a:off x="0" y="-1"/>
                                  <a:ext cx="6377940" cy="11427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5B8652" w14:textId="77777777" w:rsidR="0095024E" w:rsidRDefault="0095024E"/>
                                </w:txbxContent>
                              </wps:txbx>
  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1126E" id="Grupo 193" o:spid="_x0000_s1026" style="position:absolute;left:0;text-align:left;margin-left:49.8pt;margin-top:257.35pt;width:559.15pt;height:510.7pt;z-index:-251657216;mso-position-horizontal-relative:page;mso-position-vertical-relative:page" coordorigin="1752,32234" coordsize="63785,10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96" o:spid="_x0000_s1027" type="#_x0000_t202" style="position:absolute;width:63779;height:11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  <v:textbox inset="36pt,7.2pt,36pt,7.2pt">
                          <w:txbxContent>
                            <w:p w14:paraId="045B8652" w14:textId="77777777" w:rsidR="0095024E" w:rsidRDefault="0095024E"/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del>
        </w:p>
        <w:p w14:paraId="12D5F07C" w14:textId="77777777" w:rsidR="005A74AF" w:rsidRPr="00C33D19" w:rsidRDefault="005A74AF">
          <w:pPr>
            <w:ind w:left="5664" w:firstLine="708"/>
            <w:rPr>
              <w:ins w:id="24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25" w:author="Barría Díaz, Renato Fabián" w:date="2022-11-17T21:31:00Z">
                <w:rPr>
                  <w:ins w:id="26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0DA4CBA9" w14:textId="10E19494" w:rsidR="005A74AF" w:rsidRPr="00C33D19" w:rsidRDefault="005A74AF">
          <w:pPr>
            <w:ind w:left="5664" w:firstLine="708"/>
            <w:rPr>
              <w:ins w:id="27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28" w:author="Barría Díaz, Renato Fabián" w:date="2022-11-17T21:31:00Z">
                <w:rPr>
                  <w:ins w:id="29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6E1833DA" w14:textId="742273BA" w:rsidR="005A74AF" w:rsidRPr="00C33D19" w:rsidRDefault="005A74AF">
          <w:pPr>
            <w:ind w:left="5664" w:firstLine="708"/>
            <w:rPr>
              <w:ins w:id="30" w:author="Barría Díaz, Renato Fabián" w:date="2022-11-17T21:31:00Z"/>
              <w:rFonts w:ascii="Arial" w:eastAsiaTheme="majorEastAsia" w:hAnsi="Arial" w:cs="Arial"/>
              <w:color w:val="000000" w:themeColor="text1"/>
              <w:sz w:val="32"/>
              <w:szCs w:val="32"/>
            </w:rPr>
          </w:pPr>
        </w:p>
        <w:p w14:paraId="68BEAD10" w14:textId="2DA9699C" w:rsidR="005A74AF" w:rsidRPr="00C33D19" w:rsidRDefault="005A74AF">
          <w:pPr>
            <w:ind w:left="5664" w:firstLine="708"/>
            <w:rPr>
              <w:ins w:id="31" w:author="Barría Díaz, Renato Fabián" w:date="2022-11-17T21:31:00Z"/>
              <w:rFonts w:ascii="Arial" w:eastAsiaTheme="majorEastAsia" w:hAnsi="Arial" w:cs="Arial"/>
              <w:color w:val="000000" w:themeColor="text1"/>
              <w:sz w:val="32"/>
              <w:szCs w:val="32"/>
            </w:rPr>
          </w:pPr>
        </w:p>
        <w:p w14:paraId="5745582B" w14:textId="36881E53" w:rsidR="005A74AF" w:rsidRPr="00C33D19" w:rsidRDefault="005A74AF">
          <w:pPr>
            <w:ind w:left="5664" w:firstLine="708"/>
            <w:rPr>
              <w:ins w:id="32" w:author="Barría Díaz, Renato Fabián" w:date="2022-11-17T21:31:00Z"/>
              <w:rFonts w:ascii="Arial" w:eastAsiaTheme="majorEastAsia" w:hAnsi="Arial" w:cs="Arial"/>
              <w:color w:val="000000" w:themeColor="text1"/>
              <w:sz w:val="32"/>
              <w:szCs w:val="32"/>
            </w:rPr>
          </w:pPr>
        </w:p>
        <w:p w14:paraId="5758E7A2" w14:textId="0754CAD8" w:rsidR="005A74AF" w:rsidRPr="00C33D19" w:rsidRDefault="005A74AF" w:rsidP="005D2D2E">
          <w:pPr>
            <w:rPr>
              <w:ins w:id="33" w:author="Barría Díaz, Renato Fabián" w:date="2022-11-17T21:30:00Z"/>
              <w:rFonts w:ascii="Arial" w:eastAsiaTheme="majorEastAsia" w:hAnsi="Arial" w:cs="Arial"/>
              <w:color w:val="000000" w:themeColor="text1"/>
              <w:sz w:val="32"/>
              <w:szCs w:val="32"/>
              <w:rPrChange w:id="34" w:author="Barría Díaz, Renato Fabián" w:date="2022-11-17T21:31:00Z">
                <w:rPr>
                  <w:ins w:id="35" w:author="Barría Díaz, Renato Fabián" w:date="2022-11-17T21:30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</w:pPr>
        </w:p>
        <w:p w14:paraId="1E832ECC" w14:textId="77777777" w:rsidR="005A74AF" w:rsidRPr="00C33D19" w:rsidRDefault="005A74AF" w:rsidP="00975E5F">
          <w:pPr>
            <w:pStyle w:val="Sinespaciado"/>
            <w:spacing w:before="120"/>
            <w:jc w:val="right"/>
            <w:rPr>
              <w:ins w:id="36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37" w:author="Barría Díaz, Renato Fabián" w:date="2022-11-17T21:31:00Z">
                <w:rPr>
                  <w:ins w:id="38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39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40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Integrantes:</w:t>
            </w:r>
          </w:ins>
        </w:p>
        <w:p w14:paraId="29A6FF09" w14:textId="77777777" w:rsidR="005A74AF" w:rsidRPr="00C33D19" w:rsidRDefault="005A74AF" w:rsidP="00975E5F">
          <w:pPr>
            <w:pStyle w:val="Sinespaciado"/>
            <w:spacing w:before="120"/>
            <w:jc w:val="right"/>
            <w:rPr>
              <w:ins w:id="41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42" w:author="Barría Díaz, Renato Fabián" w:date="2022-11-17T21:31:00Z">
                <w:rPr>
                  <w:ins w:id="43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44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45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Renato Fabian Barria Diaz</w:t>
            </w:r>
          </w:ins>
        </w:p>
        <w:p w14:paraId="0692B538" w14:textId="7E8009C6" w:rsidR="005A74AF" w:rsidRPr="00C33D19" w:rsidRDefault="005A74AF" w:rsidP="00975E5F">
          <w:pPr>
            <w:pStyle w:val="Sinespaciado"/>
            <w:spacing w:before="120"/>
            <w:jc w:val="right"/>
            <w:rPr>
              <w:ins w:id="46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47" w:author="Barría Díaz, Renato Fabián" w:date="2022-11-17T21:31:00Z">
                <w:rPr>
                  <w:ins w:id="48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49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50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Mauricio Alejandro Muñoz Ortiz</w:t>
            </w:r>
          </w:ins>
        </w:p>
        <w:p w14:paraId="453EDA9E" w14:textId="77777777" w:rsidR="005A74AF" w:rsidRPr="00C33D19" w:rsidRDefault="005A74AF" w:rsidP="00975E5F">
          <w:pPr>
            <w:pStyle w:val="Sinespaciado"/>
            <w:spacing w:before="120"/>
            <w:jc w:val="right"/>
            <w:rPr>
              <w:ins w:id="51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52" w:author="Barría Díaz, Renato Fabián" w:date="2022-11-17T21:31:00Z">
                <w:rPr>
                  <w:ins w:id="53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54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55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Diego Andrés Esquivias Carvajal</w:t>
            </w:r>
          </w:ins>
        </w:p>
        <w:p w14:paraId="1755BEDC" w14:textId="38C28504" w:rsidR="005A74AF" w:rsidRPr="00C33D19" w:rsidRDefault="005A74AF" w:rsidP="00975E5F">
          <w:pPr>
            <w:pStyle w:val="Sinespaciado"/>
            <w:spacing w:before="120"/>
            <w:jc w:val="right"/>
            <w:rPr>
              <w:ins w:id="56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57" w:author="Barría Díaz, Renato Fabián" w:date="2022-11-17T21:31:00Z">
                <w:rPr>
                  <w:ins w:id="58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59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60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Nicolas Cristóbal Villarroel Núñez</w:t>
            </w:r>
          </w:ins>
        </w:p>
        <w:p w14:paraId="4F87C122" w14:textId="6A09FB67" w:rsidR="005A74AF" w:rsidRPr="00C33D19" w:rsidRDefault="005A74AF" w:rsidP="00975E5F">
          <w:pPr>
            <w:pStyle w:val="Sinespaciado"/>
            <w:spacing w:before="120"/>
            <w:jc w:val="right"/>
            <w:rPr>
              <w:ins w:id="61" w:author="Barría Díaz, Renato Fabián" w:date="2022-11-17T21:30:00Z"/>
              <w:rFonts w:ascii="Arial" w:hAnsi="Arial" w:cs="Arial"/>
              <w:color w:val="000000" w:themeColor="text1"/>
              <w:sz w:val="24"/>
              <w:szCs w:val="24"/>
              <w:rPrChange w:id="62" w:author="Barría Díaz, Renato Fabián" w:date="2022-11-17T21:31:00Z">
                <w:rPr>
                  <w:ins w:id="63" w:author="Barría Díaz, Renato Fabián" w:date="2022-11-17T21:30:00Z"/>
                  <w:color w:val="FFFFFF" w:themeColor="background1"/>
                  <w:sz w:val="24"/>
                  <w:szCs w:val="24"/>
                </w:rPr>
              </w:rPrChange>
            </w:rPr>
          </w:pPr>
          <w:ins w:id="64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65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Profesor:</w:t>
            </w:r>
          </w:ins>
        </w:p>
        <w:p w14:paraId="18F08F95" w14:textId="1463C911" w:rsidR="008C735F" w:rsidRPr="00C33D19" w:rsidDel="005A74AF" w:rsidRDefault="005A74AF">
          <w:pPr>
            <w:pStyle w:val="Sinespaciado"/>
            <w:spacing w:before="120"/>
            <w:jc w:val="right"/>
            <w:rPr>
              <w:del w:id="66" w:author="Barría Díaz, Renato Fabián" w:date="2022-11-17T21:31:00Z"/>
              <w:rFonts w:ascii="Arial" w:hAnsi="Arial" w:cs="Arial"/>
              <w:color w:val="000000" w:themeColor="text1"/>
              <w:sz w:val="24"/>
              <w:szCs w:val="24"/>
              <w:rPrChange w:id="67" w:author="Barría Díaz, Renato Fabián" w:date="2022-11-17T21:31:00Z">
                <w:rPr>
                  <w:del w:id="68" w:author="Barría Díaz, Renato Fabián" w:date="2022-11-17T21:31:00Z"/>
                </w:rPr>
              </w:rPrChange>
            </w:rPr>
            <w:pPrChange w:id="69" w:author="Barría Díaz, Renato Fabián" w:date="2022-11-17T21:31:00Z">
              <w:pPr/>
            </w:pPrChange>
          </w:pPr>
          <w:ins w:id="70" w:author="Barría Díaz, Renato Fabián" w:date="2022-11-17T21:30:00Z">
            <w:r w:rsidRPr="00C33D19">
              <w:rPr>
                <w:rFonts w:ascii="Arial" w:hAnsi="Arial" w:cs="Arial"/>
                <w:color w:val="000000" w:themeColor="text1"/>
                <w:sz w:val="24"/>
                <w:szCs w:val="24"/>
                <w:rPrChange w:id="71" w:author="Barría Díaz, Renato Fabián" w:date="2022-11-17T21:31:00Z">
                  <w:rPr>
                    <w:color w:val="FFFFFF" w:themeColor="background1"/>
                    <w:sz w:val="24"/>
                    <w:szCs w:val="24"/>
                  </w:rPr>
                </w:rPrChange>
              </w:rPr>
              <w:t>Esteban Miranda Escobar</w:t>
            </w:r>
          </w:ins>
          <w:ins w:id="72" w:author="Esquivias Carvajal, Diego Andres" w:date="2022-11-14T19:55:00Z">
            <w:del w:id="73" w:author="Barría Díaz, Renato Fabián" w:date="2022-11-15T13:26:00Z">
              <w:r w:rsidR="00AF03F9" w:rsidRPr="00C33D19" w:rsidDel="005473A2">
                <w:rPr>
                  <w:rFonts w:ascii="Arial" w:hAnsi="Arial" w:cs="Arial"/>
                  <w:b/>
                  <w:bCs/>
                  <w:noProof/>
                  <w:color w:val="000000" w:themeColor="text1"/>
                  <w:sz w:val="28"/>
                  <w:szCs w:val="28"/>
                  <w:bdr w:val="none" w:sz="0" w:space="0" w:color="auto" w:frame="1"/>
                  <w:rPrChange w:id="74" w:author="Barría Díaz, Renato Fabián" w:date="2022-11-17T21:31:00Z">
                    <w:rPr>
                      <w:rFonts w:ascii="Galliard BT" w:hAnsi="Galliard BT"/>
                      <w:b/>
                      <w:bCs/>
                      <w:noProof/>
                      <w:color w:val="000000"/>
                      <w:sz w:val="28"/>
                      <w:szCs w:val="28"/>
                      <w:bdr w:val="none" w:sz="0" w:space="0" w:color="auto" w:frame="1"/>
                    </w:rPr>
                  </w:rPrChange>
                </w:rPr>
                <w:drawing>
                  <wp:anchor distT="0" distB="0" distL="114300" distR="114300" simplePos="0" relativeHeight="251660288" behindDoc="0" locked="0" layoutInCell="1" allowOverlap="1" wp14:anchorId="29F35161" wp14:editId="4990A9E7">
                    <wp:simplePos x="0" y="0"/>
                    <wp:positionH relativeFrom="margin">
                      <wp:posOffset>1960245</wp:posOffset>
                    </wp:positionH>
                    <wp:positionV relativeFrom="paragraph">
                      <wp:posOffset>-1296034</wp:posOffset>
                    </wp:positionV>
                    <wp:extent cx="1615440" cy="236220"/>
                    <wp:effectExtent l="0" t="0" r="3810" b="0"/>
                    <wp:wrapNone/>
                    <wp:docPr id="9" name="Imagen 9" descr="Logotipo&#10;&#10;Descripción generada automáticamen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n 9" descr="Logotipo&#10;&#10;Descripción generada automá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5679" cy="236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del>
          </w:ins>
        </w:p>
        <w:p w14:paraId="19BACA53" w14:textId="4340065A" w:rsidR="008C735F" w:rsidRPr="00C33D19" w:rsidRDefault="008C735F">
          <w:pPr>
            <w:pStyle w:val="Sinespaciado"/>
            <w:jc w:val="right"/>
            <w:rPr>
              <w:rFonts w:ascii="Arial" w:hAnsi="Arial" w:cs="Arial"/>
              <w:color w:val="000000" w:themeColor="text1"/>
              <w:rPrChange w:id="75" w:author="Barría Díaz, Renato Fabián" w:date="2022-11-17T21:31:00Z">
                <w:rPr/>
              </w:rPrChange>
            </w:rPr>
            <w:pPrChange w:id="76" w:author="Barría Díaz, Renato Fabián" w:date="2022-11-17T21:31:00Z">
              <w:pPr/>
            </w:pPrChange>
          </w:pPr>
          <w:r w:rsidRPr="00C33D19">
            <w:rPr>
              <w:rFonts w:ascii="Arial" w:hAnsi="Arial" w:cs="Arial"/>
              <w:color w:val="000000" w:themeColor="text1"/>
              <w:rPrChange w:id="77" w:author="Barría Díaz, Renato Fabián" w:date="2022-11-17T21:31:00Z">
                <w:rPr/>
              </w:rPrChange>
            </w:rPr>
            <w:br w:type="page"/>
          </w:r>
          <w:ins w:id="78" w:author="Esquivias Carvajal, Diego Andres" w:date="2022-11-14T19:54:00Z">
            <w:r w:rsidR="00203196" w:rsidRPr="00C33D19">
              <w:rPr>
                <w:rFonts w:ascii="Arial" w:hAnsi="Arial" w:cs="Arial"/>
                <w:color w:val="000000" w:themeColor="text1"/>
                <w:rPrChange w:id="79" w:author="Barría Díaz, Renato Fabián" w:date="2022-11-17T21:31:00Z">
                  <w:rPr/>
                </w:rPrChange>
              </w:rPr>
              <w:lastRenderedPageBreak/>
              <w:tab/>
            </w:r>
          </w:ins>
        </w:p>
        <w:sdt>
          <w:sdtPr>
            <w:rPr>
              <w:rFonts w:ascii="Arial" w:eastAsiaTheme="minorHAnsi" w:hAnsi="Arial" w:cs="Arial"/>
              <w:color w:val="000000" w:themeColor="text1"/>
              <w:sz w:val="22"/>
              <w:szCs w:val="22"/>
              <w:lang w:val="es-MX" w:eastAsia="en-US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DF090DC" w14:textId="181C3634" w:rsidR="008C735F" w:rsidRPr="00C33D19" w:rsidRDefault="008C735F">
              <w:pPr>
                <w:pStyle w:val="TtuloTDC"/>
                <w:rPr>
                  <w:rFonts w:ascii="Arial" w:hAnsi="Arial" w:cs="Arial"/>
                  <w:color w:val="000000" w:themeColor="text1"/>
                  <w:rPrChange w:id="80" w:author="Barría Díaz, Renato Fabián" w:date="2022-11-17T21:31:00Z">
                    <w:rPr/>
                  </w:rPrChange>
                </w:rPr>
              </w:pPr>
              <w:del w:id="81" w:author="Barría Díaz, Renato Fabián" w:date="2022-11-15T12:51:00Z">
                <w:r w:rsidRPr="00C33D19" w:rsidDel="0030495E">
                  <w:rPr>
                    <w:rFonts w:ascii="Arial" w:hAnsi="Arial" w:cs="Arial"/>
                    <w:color w:val="000000" w:themeColor="text1"/>
                    <w:lang w:val="es-MX"/>
                    <w:rPrChange w:id="82" w:author="Barría Díaz, Renato Fabián" w:date="2022-11-17T21:31:00Z">
                      <w:rPr>
                        <w:lang w:val="es-MX"/>
                      </w:rPr>
                    </w:rPrChange>
                  </w:rPr>
                  <w:delText>Contenido</w:delText>
                </w:r>
              </w:del>
              <w:ins w:id="83" w:author="Barría Díaz, Renato Fabián" w:date="2022-11-15T12:51:00Z">
                <w:r w:rsidR="0030495E" w:rsidRPr="00C33D19">
                  <w:rPr>
                    <w:rFonts w:ascii="Arial" w:hAnsi="Arial" w:cs="Arial"/>
                    <w:color w:val="000000" w:themeColor="text1"/>
                    <w:lang w:val="es-MX"/>
                    <w:rPrChange w:id="84" w:author="Barría Díaz, Renato Fabián" w:date="2022-11-17T21:31:00Z">
                      <w:rPr>
                        <w:lang w:val="es-MX"/>
                      </w:rPr>
                    </w:rPrChange>
                  </w:rPr>
                  <w:t>ÍNDICE</w:t>
                </w:r>
              </w:ins>
            </w:p>
            <w:p w14:paraId="0CF84A67" w14:textId="06EC923C" w:rsidR="00FB01EF" w:rsidRPr="00C33D19" w:rsidRDefault="008C735F">
              <w:pPr>
                <w:pStyle w:val="TDC1"/>
                <w:rPr>
                  <w:ins w:id="85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86" w:author="Barría Díaz, Renato Fabián" w:date="2022-11-17T21:31:00Z">
                    <w:rPr>
                      <w:ins w:id="87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r w:rsidRPr="00C33D19">
                <w:rPr>
                  <w:rFonts w:ascii="Arial" w:hAnsi="Arial" w:cs="Arial"/>
                  <w:color w:val="000000" w:themeColor="text1"/>
                  <w:rPrChange w:id="88" w:author="Barría Díaz, Renato Fabián" w:date="2022-11-17T21:31:00Z">
                    <w:rPr/>
                  </w:rPrChange>
                </w:rPr>
                <w:fldChar w:fldCharType="begin"/>
              </w:r>
              <w:r w:rsidRPr="00C33D19">
                <w:rPr>
                  <w:rFonts w:ascii="Arial" w:hAnsi="Arial" w:cs="Arial"/>
                  <w:color w:val="000000" w:themeColor="text1"/>
                  <w:rPrChange w:id="89" w:author="Barría Díaz, Renato Fabián" w:date="2022-11-17T21:31:00Z">
                    <w:rPr/>
                  </w:rPrChange>
                </w:rPr>
                <w:instrText xml:space="preserve"> TOC \o "1-3" \h \z \u </w:instrText>
              </w:r>
              <w:r w:rsidRPr="00C33D19">
                <w:rPr>
                  <w:rFonts w:ascii="Arial" w:hAnsi="Arial" w:cs="Arial"/>
                  <w:color w:val="000000" w:themeColor="text1"/>
                  <w:rPrChange w:id="90" w:author="Barría Díaz, Renato Fabián" w:date="2022-11-17T21:31:00Z">
                    <w:rPr>
                      <w:b/>
                      <w:bCs/>
                      <w:lang w:val="es-MX"/>
                    </w:rPr>
                  </w:rPrChange>
                </w:rPr>
                <w:fldChar w:fldCharType="separate"/>
              </w:r>
              <w:ins w:id="91" w:author="Esquivias Carvajal, Diego Andres" w:date="2022-11-16T10:57:00Z"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9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9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="00FB01EF" w:rsidRPr="00C33D19">
                  <w:rPr>
                    <w:rFonts w:ascii="Arial" w:hAnsi="Arial" w:cs="Arial"/>
                    <w:noProof/>
                    <w:color w:val="000000" w:themeColor="text1"/>
                    <w:rPrChange w:id="9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"_Toc119488694"</w:instrText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9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9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9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9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Introducción</w:t>
                </w:r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9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0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0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_Toc119488694 \h </w:instrText>
                </w:r>
              </w:ins>
              <w:r w:rsidR="00FB01EF"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0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="00FB01EF"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0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04" w:author="Esquivias Carvajal, Diego Andres" w:date="2022-11-16T10:57:00Z"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0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2</w:t>
                </w:r>
                <w:r w:rsidR="00FB01EF"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0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="00FB01EF"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0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2C4B008D" w14:textId="290D6EB7" w:rsidR="00FB01EF" w:rsidRPr="00C33D19" w:rsidRDefault="00FB01EF">
              <w:pPr>
                <w:pStyle w:val="TDC1"/>
                <w:rPr>
                  <w:ins w:id="10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09" w:author="Barría Díaz, Renato Fabián" w:date="2022-11-17T21:31:00Z">
                    <w:rPr>
                      <w:ins w:id="11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1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1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"_Toc119488695"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1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Desarrollo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1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2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2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_Toc119488695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2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2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2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2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3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2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2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5460DE5D" w14:textId="364D5F92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12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29" w:author="Barría Díaz, Renato Fabián" w:date="2022-11-17T21:31:00Z">
                    <w:rPr>
                      <w:ins w:id="13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3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3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"_Toc119488696"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3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Desarrollo de la Problemática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3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4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4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_Toc119488696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4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4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4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4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3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4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4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233F7805" w14:textId="521DE020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14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49" w:author="Barría Díaz, Renato Fabián" w:date="2022-11-17T21:31:00Z">
                    <w:rPr>
                      <w:ins w:id="15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5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5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"_Toc119488697"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5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Preguntas y contexto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5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6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6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_Toc119488697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6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6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6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6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3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6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6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54EC1050" w14:textId="48A5803C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16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69" w:author="Barría Díaz, Renato Fabián" w:date="2022-11-17T21:31:00Z">
                    <w:rPr>
                      <w:ins w:id="17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7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7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"_Toc119488698"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7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Preguntas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7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8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8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_Toc119488698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8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18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18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8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4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8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8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7F3AA540" w14:textId="4DBAD36B" w:rsidR="00FB01EF" w:rsidRPr="00C33D19" w:rsidRDefault="00FB01EF">
              <w:pPr>
                <w:pStyle w:val="TDC1"/>
                <w:rPr>
                  <w:ins w:id="18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189" w:author="Barría Díaz, Renato Fabián" w:date="2022-11-17T21:31:00Z">
                    <w:rPr>
                      <w:ins w:id="19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19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19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"_Toc119488699"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19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Objetivo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19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0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0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_Toc119488699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0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0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0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0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6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0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0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07E28070" w14:textId="3A0D908C" w:rsidR="00FB01EF" w:rsidRPr="00C33D19" w:rsidRDefault="00FB01EF">
              <w:pPr>
                <w:pStyle w:val="TDC1"/>
                <w:rPr>
                  <w:ins w:id="20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09" w:author="Barría Díaz, Renato Fabián" w:date="2022-11-17T21:31:00Z">
                    <w:rPr>
                      <w:ins w:id="21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1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1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"_Toc119488700"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1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Lenguajes utilizados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1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2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2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_Toc119488700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2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2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2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2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6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2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2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176609A7" w14:textId="4EE07430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22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29" w:author="Barría Díaz, Renato Fabián" w:date="2022-11-17T21:31:00Z">
                    <w:rPr>
                      <w:ins w:id="23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3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3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"_Toc119488701"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3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Python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3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4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4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_Toc119488701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4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4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4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4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6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4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4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408D11A7" w14:textId="051FCCB3" w:rsidR="00FB01EF" w:rsidRPr="00C33D19" w:rsidRDefault="00FB01EF">
              <w:pPr>
                <w:pStyle w:val="TDC1"/>
                <w:rPr>
                  <w:ins w:id="24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49" w:author="Barría Díaz, Renato Fabián" w:date="2022-11-17T21:31:00Z">
                    <w:rPr>
                      <w:ins w:id="25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5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5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"_Toc119488702"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5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Base de datos utilizada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5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6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6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_Toc119488702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6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6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6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6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7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6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6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7EEB002B" w14:textId="091797CF" w:rsidR="00FB01EF" w:rsidRPr="00C33D19" w:rsidRDefault="00FB01EF">
              <w:pPr>
                <w:pStyle w:val="TDC2"/>
                <w:tabs>
                  <w:tab w:val="right" w:leader="dot" w:pos="8828"/>
                </w:tabs>
                <w:rPr>
                  <w:ins w:id="26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69" w:author="Barría Díaz, Renato Fabián" w:date="2022-11-17T21:31:00Z">
                    <w:rPr>
                      <w:ins w:id="27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7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7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7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7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"_Toc119488703"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7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7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7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spacing w:val="15"/>
                    <w:rPrChange w:id="278" w:author="Barría Díaz, Renato Fabián" w:date="2022-11-17T21:31:00Z">
                      <w:rPr>
                        <w:rStyle w:val="Hipervnculo"/>
                        <w:noProof/>
                        <w:spacing w:val="15"/>
                      </w:rPr>
                    </w:rPrChange>
                  </w:rPr>
                  <w:t>MySQL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7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8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8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_Toc119488703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8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28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28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8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7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8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8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18725CEC" w14:textId="14F764E0" w:rsidR="00FB01EF" w:rsidRPr="00C33D19" w:rsidRDefault="00FB01EF">
              <w:pPr>
                <w:pStyle w:val="TDC1"/>
                <w:rPr>
                  <w:ins w:id="28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289" w:author="Barría Díaz, Renato Fabián" w:date="2022-11-17T21:31:00Z">
                    <w:rPr>
                      <w:ins w:id="29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29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29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"_Toc119488704"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29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Conclusión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29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0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0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_Toc119488704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30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30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30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0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8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0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0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76638167" w14:textId="3B1DB1D8" w:rsidR="00FB01EF" w:rsidRPr="00C33D19" w:rsidRDefault="00FB01EF">
              <w:pPr>
                <w:pStyle w:val="TDC1"/>
                <w:rPr>
                  <w:ins w:id="308" w:author="Esquivias Carvajal, Diego Andres" w:date="2022-11-16T10:57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09" w:author="Barría Díaz, Renato Fabián" w:date="2022-11-17T21:31:00Z">
                    <w:rPr>
                      <w:ins w:id="310" w:author="Esquivias Carvajal, Diego Andres" w:date="2022-11-16T10:57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11" w:author="Esquivias Carvajal, Diego Andres" w:date="2022-11-16T10:57:00Z"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2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begin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3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Fonts w:ascii="Arial" w:hAnsi="Arial" w:cs="Arial"/>
                    <w:noProof/>
                    <w:color w:val="000000" w:themeColor="text1"/>
                    <w:rPrChange w:id="314" w:author="Barría Díaz, Renato Fabián" w:date="2022-11-17T21:31:00Z">
                      <w:rPr>
                        <w:noProof/>
                      </w:rPr>
                    </w:rPrChange>
                  </w:rPr>
                  <w:instrText>HYPERLINK \l "_Toc119488705"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instrText xml:space="preserve"> </w:instrText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6" w:author="Barría Díaz, Renato Fabián" w:date="2022-11-17T21:31:00Z">
                      <w:rPr>
                        <w:rStyle w:val="Hipervnculo"/>
                        <w:rFonts w:ascii="Arial" w:hAnsi="Arial" w:cs="Arial"/>
                        <w:noProof/>
                        <w:color w:val="000000" w:themeColor="text1"/>
                      </w:rPr>
                    </w:rPrChange>
                  </w:rPr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separate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18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t>Bibliografía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19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20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begin"/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21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instrText xml:space="preserve"> PAGEREF _Toc119488705 \h </w:instrText>
                </w:r>
              </w:ins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322" w:author="Barría Díaz, Renato Fabián" w:date="2022-11-17T21:31:00Z">
                    <w:rPr>
                      <w:rFonts w:ascii="Arial" w:hAnsi="Arial" w:cs="Arial"/>
                      <w:noProof/>
                      <w:webHidden/>
                      <w:color w:val="000000" w:themeColor="text1"/>
                    </w:rPr>
                  </w:rPrChange>
                </w:rPr>
              </w:r>
              <w:r w:rsidRPr="00C33D19">
                <w:rPr>
                  <w:rFonts w:ascii="Arial" w:hAnsi="Arial" w:cs="Arial"/>
                  <w:noProof/>
                  <w:webHidden/>
                  <w:color w:val="000000" w:themeColor="text1"/>
                  <w:rPrChange w:id="323" w:author="Barría Díaz, Renato Fabián" w:date="2022-11-17T21:31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ins w:id="324" w:author="Esquivias Carvajal, Diego Andres" w:date="2022-11-16T10:57:00Z"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25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>9</w:t>
                </w:r>
                <w:r w:rsidRPr="00C33D19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32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fldChar w:fldCharType="end"/>
                </w:r>
                <w:r w:rsidRPr="00C33D19">
                  <w:rPr>
                    <w:rStyle w:val="Hipervnculo"/>
                    <w:rFonts w:ascii="Arial" w:hAnsi="Arial" w:cs="Arial"/>
                    <w:noProof/>
                    <w:color w:val="000000" w:themeColor="text1"/>
                    <w:rPrChange w:id="32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fldChar w:fldCharType="end"/>
                </w:r>
              </w:ins>
            </w:p>
            <w:p w14:paraId="07859B5D" w14:textId="62684B0C" w:rsidR="0030495E" w:rsidRPr="00C33D19" w:rsidDel="008F7F43" w:rsidRDefault="0030495E" w:rsidP="0030495E">
              <w:pPr>
                <w:pStyle w:val="TDC1"/>
                <w:rPr>
                  <w:ins w:id="328" w:author="Barría Díaz, Renato Fabián" w:date="2022-11-15T12:51:00Z"/>
                  <w:del w:id="329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30" w:author="Barría Díaz, Renato Fabián" w:date="2022-11-17T21:31:00Z">
                    <w:rPr>
                      <w:ins w:id="331" w:author="Barría Díaz, Renato Fabián" w:date="2022-11-15T12:51:00Z"/>
                      <w:del w:id="332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33" w:author="Barría Díaz, Renato Fabián" w:date="2022-11-15T12:51:00Z">
                <w:del w:id="334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35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Introducción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36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2</w:delText>
                  </w:r>
                </w:del>
              </w:ins>
            </w:p>
            <w:p w14:paraId="2BA5E90C" w14:textId="0365D6FF" w:rsidR="0030495E" w:rsidRPr="00C33D19" w:rsidDel="008F7F43" w:rsidRDefault="0030495E" w:rsidP="0030495E">
              <w:pPr>
                <w:pStyle w:val="TDC1"/>
                <w:rPr>
                  <w:ins w:id="337" w:author="Barría Díaz, Renato Fabián" w:date="2022-11-15T12:51:00Z"/>
                  <w:del w:id="338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39" w:author="Barría Díaz, Renato Fabián" w:date="2022-11-17T21:31:00Z">
                    <w:rPr>
                      <w:ins w:id="340" w:author="Barría Díaz, Renato Fabián" w:date="2022-11-15T12:51:00Z"/>
                      <w:del w:id="341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42" w:author="Barría Díaz, Renato Fabián" w:date="2022-11-15T12:51:00Z">
                <w:del w:id="343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44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Desarrollo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45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16EA35EC" w14:textId="527547E7" w:rsidR="0030495E" w:rsidRPr="00C33D19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346" w:author="Barría Díaz, Renato Fabián" w:date="2022-11-15T12:51:00Z"/>
                  <w:del w:id="347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48" w:author="Barría Díaz, Renato Fabián" w:date="2022-11-17T21:31:00Z">
                    <w:rPr>
                      <w:ins w:id="349" w:author="Barría Díaz, Renato Fabián" w:date="2022-11-15T12:51:00Z"/>
                      <w:del w:id="350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51" w:author="Barría Díaz, Renato Fabián" w:date="2022-11-15T12:51:00Z">
                <w:del w:id="352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53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Desarrollo de la Problemática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54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322359EE" w14:textId="046C4A49" w:rsidR="0030495E" w:rsidRPr="00C33D19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355" w:author="Barría Díaz, Renato Fabián" w:date="2022-11-15T12:51:00Z"/>
                  <w:del w:id="356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57" w:author="Barría Díaz, Renato Fabián" w:date="2022-11-17T21:31:00Z">
                    <w:rPr>
                      <w:ins w:id="358" w:author="Barría Díaz, Renato Fabián" w:date="2022-11-15T12:51:00Z"/>
                      <w:del w:id="359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60" w:author="Barría Díaz, Renato Fabián" w:date="2022-11-15T12:51:00Z">
                <w:del w:id="361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62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Fundamentos de las preguntas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63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113DC5F9" w14:textId="4AADB8D3" w:rsidR="0030495E" w:rsidRPr="00C33D19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364" w:author="Barría Díaz, Renato Fabián" w:date="2022-11-15T12:51:00Z"/>
                  <w:del w:id="365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66" w:author="Barría Díaz, Renato Fabián" w:date="2022-11-17T21:31:00Z">
                    <w:rPr>
                      <w:ins w:id="367" w:author="Barría Díaz, Renato Fabián" w:date="2022-11-15T12:51:00Z"/>
                      <w:del w:id="368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69" w:author="Barría Díaz, Renato Fabián" w:date="2022-11-15T12:51:00Z">
                <w:del w:id="370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71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Lenguajes utilizados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72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09E09204" w14:textId="6ADB9E9F" w:rsidR="0030495E" w:rsidRPr="00C33D19" w:rsidDel="008F7F43" w:rsidRDefault="0030495E">
              <w:pPr>
                <w:pStyle w:val="TDC3"/>
                <w:rPr>
                  <w:ins w:id="373" w:author="Barría Díaz, Renato Fabián" w:date="2022-11-15T12:51:00Z"/>
                  <w:del w:id="374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75" w:author="Barría Díaz, Renato Fabián" w:date="2022-11-17T21:31:00Z">
                    <w:rPr>
                      <w:ins w:id="376" w:author="Barría Díaz, Renato Fabián" w:date="2022-11-15T12:51:00Z"/>
                      <w:del w:id="377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78" w:author="Barría Díaz, Renato Fabián" w:date="2022-11-15T12:51:00Z">
                <w:del w:id="379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80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Python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81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4</w:delText>
                  </w:r>
                </w:del>
              </w:ins>
            </w:p>
            <w:p w14:paraId="074E4B8B" w14:textId="5F562495" w:rsidR="0030495E" w:rsidRPr="00C33D19" w:rsidDel="008F7F43" w:rsidRDefault="0030495E">
              <w:pPr>
                <w:pStyle w:val="TDC3"/>
                <w:rPr>
                  <w:ins w:id="382" w:author="Barría Díaz, Renato Fabián" w:date="2022-11-15T12:51:00Z"/>
                  <w:del w:id="383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84" w:author="Barría Díaz, Renato Fabián" w:date="2022-11-17T21:31:00Z">
                    <w:rPr>
                      <w:ins w:id="385" w:author="Barría Díaz, Renato Fabián" w:date="2022-11-15T12:51:00Z"/>
                      <w:del w:id="386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387" w:author="Barría Díaz, Renato Fabián" w:date="2022-11-15T12:51:00Z">
                <w:del w:id="388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89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Base de datos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390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5</w:delText>
                  </w:r>
                </w:del>
              </w:ins>
            </w:p>
            <w:p w14:paraId="61B4CDCA" w14:textId="56B1D1C7" w:rsidR="0030495E" w:rsidRPr="00C33D19" w:rsidDel="008F7F43" w:rsidRDefault="0030495E">
              <w:pPr>
                <w:pStyle w:val="TDC3"/>
                <w:rPr>
                  <w:ins w:id="391" w:author="Barría Díaz, Renato Fabián" w:date="2022-11-15T12:51:00Z"/>
                  <w:del w:id="392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393" w:author="Barría Díaz, Renato Fabián" w:date="2022-11-17T21:31:00Z">
                    <w:rPr>
                      <w:ins w:id="394" w:author="Barría Díaz, Renato Fabián" w:date="2022-11-15T12:51:00Z"/>
                      <w:del w:id="395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  <w:pPrChange w:id="396" w:author="Barría Díaz, Renato Fabián" w:date="2022-11-15T12:53:00Z">
                  <w:pPr>
                    <w:pStyle w:val="TDC3"/>
                    <w:tabs>
                      <w:tab w:val="left" w:pos="880"/>
                    </w:tabs>
                  </w:pPr>
                </w:pPrChange>
              </w:pPr>
              <w:ins w:id="397" w:author="Barría Díaz, Renato Fabián" w:date="2022-11-15T12:51:00Z">
                <w:del w:id="398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399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D)</w:delText>
                  </w:r>
                  <w:r w:rsidRPr="00C33D19" w:rsidDel="008F7F43">
                    <w:rPr>
                      <w:rFonts w:ascii="Arial" w:eastAsiaTheme="minorEastAsia" w:hAnsi="Arial" w:cs="Arial"/>
                      <w:noProof/>
                      <w:color w:val="000000" w:themeColor="text1"/>
                      <w:lang w:eastAsia="es-CL"/>
                      <w:rPrChange w:id="400" w:author="Barría Díaz, Renato Fabián" w:date="2022-11-17T21:31:00Z">
                        <w:rPr>
                          <w:rFonts w:eastAsiaTheme="minorEastAsia"/>
                          <w:noProof/>
                          <w:lang w:eastAsia="es-CL"/>
                        </w:rPr>
                      </w:rPrChange>
                    </w:rPr>
                    <w:tab/>
                  </w:r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401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Mysql: Es un sistema de gestión de bases de datos relacionales (RDBMS) de código abierto es respaldado por Oracle y basado en el lenguaje de consulta estructurado (SQL).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402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5</w:delText>
                  </w:r>
                </w:del>
              </w:ins>
            </w:p>
            <w:p w14:paraId="7047A45C" w14:textId="105A71C6" w:rsidR="0030495E" w:rsidRPr="00C33D19" w:rsidDel="008F7F43" w:rsidRDefault="0030495E" w:rsidP="0030495E">
              <w:pPr>
                <w:pStyle w:val="TDC1"/>
                <w:rPr>
                  <w:ins w:id="403" w:author="Barría Díaz, Renato Fabián" w:date="2022-11-15T12:51:00Z"/>
                  <w:del w:id="404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405" w:author="Barría Díaz, Renato Fabián" w:date="2022-11-17T21:31:00Z">
                    <w:rPr>
                      <w:ins w:id="406" w:author="Barría Díaz, Renato Fabián" w:date="2022-11-15T12:51:00Z"/>
                      <w:del w:id="407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408" w:author="Barría Díaz, Renato Fabián" w:date="2022-11-15T12:51:00Z">
                <w:del w:id="409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410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Conclusión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411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6</w:delText>
                  </w:r>
                </w:del>
              </w:ins>
            </w:p>
            <w:p w14:paraId="07793F6F" w14:textId="2F9DD93B" w:rsidR="0030495E" w:rsidRPr="00C33D19" w:rsidDel="008F7F43" w:rsidRDefault="0030495E" w:rsidP="0030495E">
              <w:pPr>
                <w:pStyle w:val="TDC1"/>
                <w:rPr>
                  <w:ins w:id="412" w:author="Barría Díaz, Renato Fabián" w:date="2022-11-15T12:51:00Z"/>
                  <w:del w:id="413" w:author="Esquivias Carvajal, Diego Andres" w:date="2022-11-15T20:49:00Z"/>
                  <w:rFonts w:ascii="Arial" w:eastAsiaTheme="minorEastAsia" w:hAnsi="Arial" w:cs="Arial"/>
                  <w:noProof/>
                  <w:color w:val="000000" w:themeColor="text1"/>
                  <w:lang w:eastAsia="es-CL"/>
                  <w:rPrChange w:id="414" w:author="Barría Díaz, Renato Fabián" w:date="2022-11-17T21:31:00Z">
                    <w:rPr>
                      <w:ins w:id="415" w:author="Barría Díaz, Renato Fabián" w:date="2022-11-15T12:51:00Z"/>
                      <w:del w:id="416" w:author="Esquivias Carvajal, Diego Andres" w:date="2022-11-15T20:49:00Z"/>
                      <w:rFonts w:eastAsiaTheme="minorEastAsia"/>
                      <w:noProof/>
                      <w:lang w:eastAsia="es-CL"/>
                    </w:rPr>
                  </w:rPrChange>
                </w:rPr>
              </w:pPr>
              <w:ins w:id="417" w:author="Barría Díaz, Renato Fabián" w:date="2022-11-15T12:51:00Z">
                <w:del w:id="418" w:author="Esquivias Carvajal, Diego Andres" w:date="2022-11-15T20:49:00Z">
                  <w:r w:rsidRPr="00C33D19" w:rsidDel="008F7F43">
                    <w:rPr>
                      <w:rStyle w:val="Hipervnculo"/>
                      <w:rFonts w:ascii="Arial" w:hAnsi="Arial" w:cs="Arial"/>
                      <w:noProof/>
                      <w:color w:val="000000" w:themeColor="text1"/>
                      <w:rPrChange w:id="419" w:author="Barría Díaz, Renato Fabián" w:date="2022-11-17T21:31:00Z">
                        <w:rPr>
                          <w:rStyle w:val="Hipervnculo"/>
                          <w:noProof/>
                        </w:rPr>
                      </w:rPrChange>
                    </w:rPr>
                    <w:delText>Bibliografía</w:delText>
                  </w:r>
                  <w:r w:rsidRPr="00C33D19" w:rsidDel="008F7F43">
                    <w:rPr>
                      <w:rFonts w:ascii="Arial" w:hAnsi="Arial" w:cs="Arial"/>
                      <w:noProof/>
                      <w:webHidden/>
                      <w:color w:val="000000" w:themeColor="text1"/>
                      <w:rPrChange w:id="420" w:author="Barría Díaz, Renato Fabián" w:date="2022-11-17T21:31:00Z">
                        <w:rPr>
                          <w:noProof/>
                          <w:webHidden/>
                        </w:rPr>
                      </w:rPrChange>
                    </w:rPr>
                    <w:tab/>
                    <w:delText>7</w:delText>
                  </w:r>
                </w:del>
              </w:ins>
            </w:p>
            <w:p w14:paraId="5F386CAD" w14:textId="5FFE6398" w:rsidR="008C735F" w:rsidRPr="00C33D19" w:rsidDel="008F7F43" w:rsidRDefault="008C735F" w:rsidP="0030495E">
              <w:pPr>
                <w:pStyle w:val="TDC1"/>
                <w:rPr>
                  <w:del w:id="421" w:author="Esquivias Carvajal, Diego Andres" w:date="2022-11-15T20:49:00Z"/>
                  <w:rFonts w:ascii="Arial" w:hAnsi="Arial" w:cs="Arial"/>
                  <w:noProof/>
                  <w:color w:val="000000" w:themeColor="text1"/>
                  <w:rPrChange w:id="422" w:author="Barría Díaz, Renato Fabián" w:date="2022-11-17T21:31:00Z">
                    <w:rPr>
                      <w:del w:id="423" w:author="Esquivias Carvajal, Diego Andres" w:date="2022-11-15T20:49:00Z"/>
                      <w:noProof/>
                    </w:rPr>
                  </w:rPrChange>
                </w:rPr>
              </w:pPr>
              <w:del w:id="424" w:author="Esquivias Carvajal, Diego Andres" w:date="2022-11-15T20:49:00Z">
                <w:r w:rsidRPr="00C33D19" w:rsidDel="008F7F43">
                  <w:rPr>
                    <w:rFonts w:ascii="Arial" w:hAnsi="Arial" w:cs="Arial"/>
                    <w:color w:val="000000" w:themeColor="text1"/>
                    <w:rPrChange w:id="425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delText>Introduccion</w:delText>
                </w:r>
                <w:r w:rsidRPr="00C33D19" w:rsidDel="008F7F43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426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  <w:delText>2</w:delText>
                </w:r>
              </w:del>
            </w:p>
            <w:p w14:paraId="12AE224F" w14:textId="71834855" w:rsidR="008C735F" w:rsidRPr="00C33D19" w:rsidDel="008F7F43" w:rsidRDefault="008C735F" w:rsidP="0030495E">
              <w:pPr>
                <w:pStyle w:val="TDC1"/>
                <w:rPr>
                  <w:del w:id="427" w:author="Esquivias Carvajal, Diego Andres" w:date="2022-11-15T20:49:00Z"/>
                  <w:rFonts w:ascii="Arial" w:hAnsi="Arial" w:cs="Arial"/>
                  <w:noProof/>
                  <w:color w:val="000000" w:themeColor="text1"/>
                  <w:rPrChange w:id="428" w:author="Barría Díaz, Renato Fabián" w:date="2022-11-17T21:31:00Z">
                    <w:rPr>
                      <w:del w:id="429" w:author="Esquivias Carvajal, Diego Andres" w:date="2022-11-15T20:49:00Z"/>
                      <w:noProof/>
                    </w:rPr>
                  </w:rPrChange>
                </w:rPr>
              </w:pPr>
              <w:del w:id="430" w:author="Esquivias Carvajal, Diego Andres" w:date="2022-11-15T20:49:00Z">
                <w:r w:rsidRPr="00C33D19" w:rsidDel="008F7F43">
                  <w:rPr>
                    <w:rFonts w:ascii="Arial" w:hAnsi="Arial" w:cs="Arial"/>
                    <w:color w:val="000000" w:themeColor="text1"/>
                    <w:rPrChange w:id="431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delText>Desarrollo</w:delText>
                </w:r>
                <w:r w:rsidRPr="00C33D19" w:rsidDel="008F7F43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432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  <w:delText>3</w:delText>
                </w:r>
              </w:del>
            </w:p>
            <w:p w14:paraId="3D66F509" w14:textId="2A8343B1" w:rsidR="008C735F" w:rsidRPr="00C33D19" w:rsidDel="008F7F43" w:rsidRDefault="008C735F" w:rsidP="0030495E">
              <w:pPr>
                <w:pStyle w:val="TDC1"/>
                <w:rPr>
                  <w:del w:id="433" w:author="Esquivias Carvajal, Diego Andres" w:date="2022-11-15T20:49:00Z"/>
                  <w:rFonts w:ascii="Arial" w:hAnsi="Arial" w:cs="Arial"/>
                  <w:noProof/>
                  <w:color w:val="000000" w:themeColor="text1"/>
                  <w:rPrChange w:id="434" w:author="Barría Díaz, Renato Fabián" w:date="2022-11-17T21:31:00Z">
                    <w:rPr>
                      <w:del w:id="435" w:author="Esquivias Carvajal, Diego Andres" w:date="2022-11-15T20:49:00Z"/>
                      <w:noProof/>
                    </w:rPr>
                  </w:rPrChange>
                </w:rPr>
              </w:pPr>
              <w:del w:id="436" w:author="Esquivias Carvajal, Diego Andres" w:date="2022-11-15T20:49:00Z">
                <w:r w:rsidRPr="00C33D19" w:rsidDel="008F7F43">
                  <w:rPr>
                    <w:rFonts w:ascii="Arial" w:hAnsi="Arial" w:cs="Arial"/>
                    <w:color w:val="000000" w:themeColor="text1"/>
                    <w:rPrChange w:id="437" w:author="Barría Díaz, Renato Fabián" w:date="2022-11-17T21:31:00Z">
                      <w:rPr>
                        <w:rStyle w:val="Hipervnculo"/>
                        <w:noProof/>
                      </w:rPr>
                    </w:rPrChange>
                  </w:rPr>
                  <w:delText>Conclusion</w:delText>
                </w:r>
                <w:r w:rsidRPr="00C33D19" w:rsidDel="008F7F43">
                  <w:rPr>
                    <w:rFonts w:ascii="Arial" w:hAnsi="Arial" w:cs="Arial"/>
                    <w:noProof/>
                    <w:webHidden/>
                    <w:color w:val="000000" w:themeColor="text1"/>
                    <w:rPrChange w:id="438" w:author="Barría Díaz, Renato Fabián" w:date="2022-11-17T21:31:00Z">
                      <w:rPr>
                        <w:noProof/>
                        <w:webHidden/>
                      </w:rPr>
                    </w:rPrChange>
                  </w:rPr>
                  <w:tab/>
                  <w:delText>5</w:delText>
                </w:r>
              </w:del>
            </w:p>
            <w:p w14:paraId="00F213CA" w14:textId="205E2255" w:rsidR="008C735F" w:rsidRPr="00C33D19" w:rsidRDefault="008C735F">
              <w:pPr>
                <w:rPr>
                  <w:rFonts w:ascii="Arial" w:hAnsi="Arial" w:cs="Arial"/>
                  <w:color w:val="000000" w:themeColor="text1"/>
                  <w:rPrChange w:id="439" w:author="Barría Díaz, Renato Fabián" w:date="2022-11-17T21:31:00Z">
                    <w:rPr/>
                  </w:rPrChange>
                </w:rPr>
              </w:pPr>
              <w:r w:rsidRPr="00C33D19">
                <w:rPr>
                  <w:rFonts w:ascii="Arial" w:hAnsi="Arial" w:cs="Arial"/>
                  <w:b/>
                  <w:bCs/>
                  <w:color w:val="000000" w:themeColor="text1"/>
                  <w:lang w:val="es-MX"/>
                  <w:rPrChange w:id="440" w:author="Barría Díaz, Renato Fabián" w:date="2022-11-17T21:31:00Z">
                    <w:rPr>
                      <w:b/>
                      <w:bCs/>
                      <w:lang w:val="es-MX"/>
                    </w:rPr>
                  </w:rPrChange>
                </w:rPr>
                <w:fldChar w:fldCharType="end"/>
              </w:r>
            </w:p>
          </w:sdtContent>
        </w:sdt>
        <w:p w14:paraId="0927A845" w14:textId="0A4F27E9" w:rsidR="008C735F" w:rsidRPr="00C33D19" w:rsidDel="00FA438C" w:rsidRDefault="008C735F">
          <w:pPr>
            <w:rPr>
              <w:del w:id="441" w:author="Esquivias Carvajal, Diego Andres" w:date="2022-11-06T12:36:00Z"/>
              <w:rFonts w:ascii="Arial" w:hAnsi="Arial" w:cs="Arial"/>
              <w:color w:val="000000" w:themeColor="text1"/>
              <w:rPrChange w:id="442" w:author="Barría Díaz, Renato Fabián" w:date="2022-11-17T21:31:00Z">
                <w:rPr>
                  <w:del w:id="443" w:author="Esquivias Carvajal, Diego Andres" w:date="2022-11-06T12:36:00Z"/>
                </w:rPr>
              </w:rPrChange>
            </w:rPr>
          </w:pPr>
          <w:del w:id="444" w:author="Esquivias Carvajal, Diego Andres" w:date="2022-11-06T12:36:00Z">
            <w:r w:rsidRPr="00C33D19" w:rsidDel="00FA438C">
              <w:rPr>
                <w:rFonts w:ascii="Arial" w:hAnsi="Arial" w:cs="Arial"/>
                <w:color w:val="000000" w:themeColor="text1"/>
                <w:rPrChange w:id="445" w:author="Barría Díaz, Renato Fabián" w:date="2022-11-17T21:31:00Z">
                  <w:rPr/>
                </w:rPrChange>
              </w:rPr>
              <w:br w:type="page"/>
            </w:r>
          </w:del>
        </w:p>
        <w:p w14:paraId="0637BEF0" w14:textId="77777777" w:rsidR="00B5760D" w:rsidRPr="00C33D19" w:rsidRDefault="00B5760D">
          <w:pPr>
            <w:rPr>
              <w:ins w:id="446" w:author="Esquivias Carvajal, Diego Andres" w:date="2022-11-14T20:15:00Z"/>
              <w:rFonts w:ascii="Arial" w:hAnsi="Arial" w:cs="Arial"/>
              <w:color w:val="000000" w:themeColor="text1"/>
              <w:rPrChange w:id="447" w:author="Barría Díaz, Renato Fabián" w:date="2022-11-17T21:31:00Z">
                <w:rPr>
                  <w:ins w:id="448" w:author="Esquivias Carvajal, Diego Andres" w:date="2022-11-14T20:15:00Z"/>
                </w:rPr>
              </w:rPrChange>
            </w:rPr>
          </w:pPr>
        </w:p>
        <w:p w14:paraId="490BE618" w14:textId="77777777" w:rsidR="00B5760D" w:rsidRPr="00C33D19" w:rsidRDefault="00B5760D">
          <w:pPr>
            <w:rPr>
              <w:ins w:id="449" w:author="Esquivias Carvajal, Diego Andres" w:date="2022-11-14T20:15:00Z"/>
              <w:rFonts w:ascii="Arial" w:hAnsi="Arial" w:cs="Arial"/>
              <w:color w:val="000000" w:themeColor="text1"/>
              <w:rPrChange w:id="450" w:author="Barría Díaz, Renato Fabián" w:date="2022-11-17T21:31:00Z">
                <w:rPr>
                  <w:ins w:id="451" w:author="Esquivias Carvajal, Diego Andres" w:date="2022-11-14T20:15:00Z"/>
                </w:rPr>
              </w:rPrChange>
            </w:rPr>
          </w:pPr>
        </w:p>
        <w:p w14:paraId="042E9424" w14:textId="77777777" w:rsidR="00B5760D" w:rsidRPr="00C33D19" w:rsidRDefault="00B5760D">
          <w:pPr>
            <w:rPr>
              <w:ins w:id="452" w:author="Esquivias Carvajal, Diego Andres" w:date="2022-11-14T20:15:00Z"/>
              <w:rFonts w:ascii="Arial" w:hAnsi="Arial" w:cs="Arial"/>
              <w:color w:val="000000" w:themeColor="text1"/>
              <w:rPrChange w:id="453" w:author="Barría Díaz, Renato Fabián" w:date="2022-11-17T21:31:00Z">
                <w:rPr>
                  <w:ins w:id="454" w:author="Esquivias Carvajal, Diego Andres" w:date="2022-11-14T20:15:00Z"/>
                </w:rPr>
              </w:rPrChange>
            </w:rPr>
          </w:pPr>
        </w:p>
        <w:p w14:paraId="7D7FF385" w14:textId="77777777" w:rsidR="00B5760D" w:rsidRPr="00C33D19" w:rsidRDefault="00B5760D">
          <w:pPr>
            <w:rPr>
              <w:ins w:id="455" w:author="Esquivias Carvajal, Diego Andres" w:date="2022-11-14T20:15:00Z"/>
              <w:rFonts w:ascii="Arial" w:hAnsi="Arial" w:cs="Arial"/>
              <w:color w:val="000000" w:themeColor="text1"/>
              <w:rPrChange w:id="456" w:author="Barría Díaz, Renato Fabián" w:date="2022-11-17T21:31:00Z">
                <w:rPr>
                  <w:ins w:id="457" w:author="Esquivias Carvajal, Diego Andres" w:date="2022-11-14T20:15:00Z"/>
                </w:rPr>
              </w:rPrChange>
            </w:rPr>
          </w:pPr>
        </w:p>
        <w:p w14:paraId="58FD00D4" w14:textId="77777777" w:rsidR="00B5760D" w:rsidRPr="00C33D19" w:rsidRDefault="00B5760D">
          <w:pPr>
            <w:rPr>
              <w:ins w:id="458" w:author="Esquivias Carvajal, Diego Andres" w:date="2022-11-14T20:15:00Z"/>
              <w:rFonts w:ascii="Arial" w:hAnsi="Arial" w:cs="Arial"/>
              <w:color w:val="000000" w:themeColor="text1"/>
              <w:rPrChange w:id="459" w:author="Barría Díaz, Renato Fabián" w:date="2022-11-17T21:31:00Z">
                <w:rPr>
                  <w:ins w:id="460" w:author="Esquivias Carvajal, Diego Andres" w:date="2022-11-14T20:15:00Z"/>
                </w:rPr>
              </w:rPrChange>
            </w:rPr>
          </w:pPr>
        </w:p>
        <w:p w14:paraId="03FCE690" w14:textId="77777777" w:rsidR="00B5760D" w:rsidRPr="00C33D19" w:rsidRDefault="00B5760D">
          <w:pPr>
            <w:rPr>
              <w:ins w:id="461" w:author="Esquivias Carvajal, Diego Andres" w:date="2022-11-14T20:15:00Z"/>
              <w:rFonts w:ascii="Arial" w:hAnsi="Arial" w:cs="Arial"/>
              <w:color w:val="000000" w:themeColor="text1"/>
              <w:rPrChange w:id="462" w:author="Barría Díaz, Renato Fabián" w:date="2022-11-17T21:31:00Z">
                <w:rPr>
                  <w:ins w:id="463" w:author="Esquivias Carvajal, Diego Andres" w:date="2022-11-14T20:15:00Z"/>
                </w:rPr>
              </w:rPrChange>
            </w:rPr>
          </w:pPr>
        </w:p>
        <w:p w14:paraId="0EADD818" w14:textId="77777777" w:rsidR="00B5760D" w:rsidRPr="00C33D19" w:rsidRDefault="00B5760D">
          <w:pPr>
            <w:rPr>
              <w:ins w:id="464" w:author="Esquivias Carvajal, Diego Andres" w:date="2022-11-14T20:15:00Z"/>
              <w:rFonts w:ascii="Arial" w:hAnsi="Arial" w:cs="Arial"/>
              <w:color w:val="000000" w:themeColor="text1"/>
              <w:rPrChange w:id="465" w:author="Barría Díaz, Renato Fabián" w:date="2022-11-17T21:31:00Z">
                <w:rPr>
                  <w:ins w:id="466" w:author="Esquivias Carvajal, Diego Andres" w:date="2022-11-14T20:15:00Z"/>
                </w:rPr>
              </w:rPrChange>
            </w:rPr>
          </w:pPr>
        </w:p>
        <w:p w14:paraId="704E0EE1" w14:textId="77777777" w:rsidR="00B5760D" w:rsidRPr="00C33D19" w:rsidRDefault="00B5760D">
          <w:pPr>
            <w:rPr>
              <w:ins w:id="467" w:author="Esquivias Carvajal, Diego Andres" w:date="2022-11-14T20:15:00Z"/>
              <w:rFonts w:ascii="Arial" w:hAnsi="Arial" w:cs="Arial"/>
              <w:color w:val="000000" w:themeColor="text1"/>
              <w:rPrChange w:id="468" w:author="Barría Díaz, Renato Fabián" w:date="2022-11-17T21:31:00Z">
                <w:rPr>
                  <w:ins w:id="469" w:author="Esquivias Carvajal, Diego Andres" w:date="2022-11-14T20:15:00Z"/>
                </w:rPr>
              </w:rPrChange>
            </w:rPr>
          </w:pPr>
        </w:p>
        <w:p w14:paraId="4A3413E2" w14:textId="77777777" w:rsidR="00B5760D" w:rsidRPr="00C33D19" w:rsidRDefault="00B5760D">
          <w:pPr>
            <w:rPr>
              <w:ins w:id="470" w:author="Esquivias Carvajal, Diego Andres" w:date="2022-11-14T20:15:00Z"/>
              <w:rFonts w:ascii="Arial" w:hAnsi="Arial" w:cs="Arial"/>
              <w:color w:val="000000" w:themeColor="text1"/>
              <w:rPrChange w:id="471" w:author="Barría Díaz, Renato Fabián" w:date="2022-11-17T21:31:00Z">
                <w:rPr>
                  <w:ins w:id="472" w:author="Esquivias Carvajal, Diego Andres" w:date="2022-11-14T20:15:00Z"/>
                </w:rPr>
              </w:rPrChange>
            </w:rPr>
          </w:pPr>
        </w:p>
        <w:p w14:paraId="03DD0A0D" w14:textId="77777777" w:rsidR="00B5760D" w:rsidRPr="00C33D19" w:rsidRDefault="00B5760D">
          <w:pPr>
            <w:rPr>
              <w:ins w:id="473" w:author="Esquivias Carvajal, Diego Andres" w:date="2022-11-14T20:15:00Z"/>
              <w:rFonts w:ascii="Arial" w:hAnsi="Arial" w:cs="Arial"/>
              <w:color w:val="000000" w:themeColor="text1"/>
              <w:rPrChange w:id="474" w:author="Barría Díaz, Renato Fabián" w:date="2022-11-17T21:31:00Z">
                <w:rPr>
                  <w:ins w:id="475" w:author="Esquivias Carvajal, Diego Andres" w:date="2022-11-14T20:15:00Z"/>
                </w:rPr>
              </w:rPrChange>
            </w:rPr>
          </w:pPr>
        </w:p>
        <w:p w14:paraId="6BE346CC" w14:textId="77777777" w:rsidR="00B5760D" w:rsidRPr="00C33D19" w:rsidRDefault="00B5760D">
          <w:pPr>
            <w:rPr>
              <w:ins w:id="476" w:author="Esquivias Carvajal, Diego Andres" w:date="2022-11-14T20:15:00Z"/>
              <w:rFonts w:ascii="Arial" w:hAnsi="Arial" w:cs="Arial"/>
              <w:color w:val="000000" w:themeColor="text1"/>
              <w:rPrChange w:id="477" w:author="Barría Díaz, Renato Fabián" w:date="2022-11-17T21:31:00Z">
                <w:rPr>
                  <w:ins w:id="478" w:author="Esquivias Carvajal, Diego Andres" w:date="2022-11-14T20:15:00Z"/>
                </w:rPr>
              </w:rPrChange>
            </w:rPr>
          </w:pPr>
        </w:p>
        <w:p w14:paraId="396DCFF7" w14:textId="77777777" w:rsidR="00B5760D" w:rsidRPr="00C33D19" w:rsidRDefault="00B5760D">
          <w:pPr>
            <w:rPr>
              <w:ins w:id="479" w:author="Esquivias Carvajal, Diego Andres" w:date="2022-11-14T20:15:00Z"/>
              <w:rFonts w:ascii="Arial" w:hAnsi="Arial" w:cs="Arial"/>
              <w:color w:val="000000" w:themeColor="text1"/>
              <w:rPrChange w:id="480" w:author="Barría Díaz, Renato Fabián" w:date="2022-11-17T21:31:00Z">
                <w:rPr>
                  <w:ins w:id="481" w:author="Esquivias Carvajal, Diego Andres" w:date="2022-11-14T20:15:00Z"/>
                </w:rPr>
              </w:rPrChange>
            </w:rPr>
          </w:pPr>
        </w:p>
        <w:p w14:paraId="35E5369A" w14:textId="77777777" w:rsidR="00B5760D" w:rsidRPr="00C33D19" w:rsidRDefault="00B5760D">
          <w:pPr>
            <w:rPr>
              <w:ins w:id="482" w:author="Esquivias Carvajal, Diego Andres" w:date="2022-11-14T20:15:00Z"/>
              <w:rFonts w:ascii="Arial" w:hAnsi="Arial" w:cs="Arial"/>
              <w:color w:val="000000" w:themeColor="text1"/>
              <w:rPrChange w:id="483" w:author="Barría Díaz, Renato Fabián" w:date="2022-11-17T21:31:00Z">
                <w:rPr>
                  <w:ins w:id="484" w:author="Esquivias Carvajal, Diego Andres" w:date="2022-11-14T20:15:00Z"/>
                </w:rPr>
              </w:rPrChange>
            </w:rPr>
          </w:pPr>
        </w:p>
        <w:p w14:paraId="7710FB6D" w14:textId="7618F112" w:rsidR="008C735F" w:rsidRPr="00C33D19" w:rsidRDefault="00000000">
          <w:pPr>
            <w:rPr>
              <w:rFonts w:ascii="Arial" w:hAnsi="Arial" w:cs="Arial"/>
              <w:color w:val="000000" w:themeColor="text1"/>
              <w:rPrChange w:id="485" w:author="Barría Díaz, Renato Fabián" w:date="2022-11-17T21:31:00Z">
                <w:rPr/>
              </w:rPrChange>
            </w:rPr>
            <w:pPrChange w:id="486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387C9FB4" w:rsidR="00FA438C" w:rsidRPr="00C33D19" w:rsidRDefault="00AF02BD" w:rsidP="005A74AF">
      <w:pPr>
        <w:pStyle w:val="Ttulo1"/>
        <w:rPr>
          <w:rFonts w:ascii="Arial" w:hAnsi="Arial" w:cs="Arial"/>
          <w:color w:val="000000" w:themeColor="text1"/>
          <w:sz w:val="44"/>
          <w:szCs w:val="44"/>
          <w:rPrChange w:id="487" w:author="Barría Díaz, Renato Fabián" w:date="2022-11-17T21:31:00Z">
            <w:rPr/>
          </w:rPrChange>
        </w:rPr>
      </w:pPr>
      <w:bookmarkStart w:id="488" w:name="_Toc119488694"/>
      <w:r w:rsidRPr="00C33D19">
        <w:rPr>
          <w:rFonts w:ascii="Arial" w:hAnsi="Arial" w:cs="Arial"/>
          <w:color w:val="000000" w:themeColor="text1"/>
          <w:sz w:val="44"/>
          <w:szCs w:val="44"/>
          <w:rPrChange w:id="489" w:author="Barría Díaz, Renato Fabián" w:date="2022-11-17T21:31:00Z">
            <w:rPr/>
          </w:rPrChange>
        </w:rPr>
        <w:t>Introducción</w:t>
      </w:r>
      <w:bookmarkEnd w:id="488"/>
    </w:p>
    <w:p w14:paraId="655F883B" w14:textId="542A6C3D" w:rsidR="00AF02BD" w:rsidRPr="00C33D19" w:rsidDel="00B5760D" w:rsidRDefault="00AF02BD" w:rsidP="00AF02BD">
      <w:pPr>
        <w:rPr>
          <w:del w:id="490" w:author="Esquivias Carvajal, Diego Andres" w:date="2022-11-14T20:15:00Z"/>
          <w:rFonts w:ascii="Arial" w:hAnsi="Arial" w:cs="Arial"/>
          <w:color w:val="000000" w:themeColor="text1"/>
          <w:rPrChange w:id="491" w:author="Barría Díaz, Renato Fabián" w:date="2022-11-17T21:31:00Z">
            <w:rPr>
              <w:del w:id="492" w:author="Esquivias Carvajal, Diego Andres" w:date="2022-11-14T20:15:00Z"/>
            </w:rPr>
          </w:rPrChange>
        </w:rPr>
      </w:pPr>
    </w:p>
    <w:p w14:paraId="45A1F652" w14:textId="67E66657" w:rsidR="00AF02BD" w:rsidRPr="00C33D19" w:rsidDel="00B5760D" w:rsidRDefault="00AF02BD" w:rsidP="00AF02BD">
      <w:pPr>
        <w:rPr>
          <w:del w:id="493" w:author="Esquivias Carvajal, Diego Andres" w:date="2022-11-14T20:15:00Z"/>
          <w:rFonts w:ascii="Arial" w:hAnsi="Arial" w:cs="Arial"/>
          <w:color w:val="000000" w:themeColor="text1"/>
          <w:rPrChange w:id="494" w:author="Barría Díaz, Renato Fabián" w:date="2022-11-17T21:31:00Z">
            <w:rPr>
              <w:del w:id="495" w:author="Esquivias Carvajal, Diego Andres" w:date="2022-11-14T20:15:00Z"/>
            </w:rPr>
          </w:rPrChange>
        </w:rPr>
      </w:pPr>
      <w:del w:id="496" w:author="Esquivias Carvajal, Diego Andres" w:date="2022-11-14T20:15:00Z">
        <w:r w:rsidRPr="00C33D19" w:rsidDel="00B5760D">
          <w:rPr>
            <w:rFonts w:ascii="Arial" w:hAnsi="Arial" w:cs="Arial"/>
            <w:color w:val="000000" w:themeColor="text1"/>
            <w:rPrChange w:id="497" w:author="Barría Díaz, Renato Fabián" w:date="2022-11-17T21:31:00Z">
              <w:rPr/>
            </w:rPrChange>
          </w:rPr>
          <w:delText xml:space="preserve">En este </w:delText>
        </w:r>
        <w:r w:rsidR="00320132" w:rsidRPr="00C33D19" w:rsidDel="00B5760D">
          <w:rPr>
            <w:rFonts w:ascii="Arial" w:hAnsi="Arial" w:cs="Arial"/>
            <w:color w:val="000000" w:themeColor="text1"/>
            <w:rPrChange w:id="498" w:author="Barría Díaz, Renato Fabián" w:date="2022-11-17T21:31:00Z">
              <w:rPr/>
            </w:rPrChange>
          </w:rPr>
          <w:delText>trabajo</w:delText>
        </w:r>
        <w:r w:rsidRPr="00C33D19" w:rsidDel="00B5760D">
          <w:rPr>
            <w:rFonts w:ascii="Arial" w:hAnsi="Arial" w:cs="Arial"/>
            <w:color w:val="000000" w:themeColor="text1"/>
            <w:rPrChange w:id="499" w:author="Barría Díaz, Renato Fabián" w:date="2022-11-17T21:31:00Z">
              <w:rPr/>
            </w:rPrChange>
          </w:rPr>
          <w:delText xml:space="preserve"> se </w:delText>
        </w:r>
      </w:del>
      <w:del w:id="500" w:author="Esquivias Carvajal, Diego Andres" w:date="2022-11-14T19:47:00Z">
        <w:r w:rsidRPr="00C33D19" w:rsidDel="00203196">
          <w:rPr>
            <w:rFonts w:ascii="Arial" w:hAnsi="Arial" w:cs="Arial"/>
            <w:color w:val="000000" w:themeColor="text1"/>
            <w:rPrChange w:id="501" w:author="Barría Díaz, Renato Fabián" w:date="2022-11-17T21:31:00Z">
              <w:rPr/>
            </w:rPrChange>
          </w:rPr>
          <w:delText>utilizara</w:delText>
        </w:r>
      </w:del>
      <w:del w:id="502" w:author="Esquivias Carvajal, Diego Andres" w:date="2022-11-14T20:15:00Z">
        <w:r w:rsidRPr="00C33D19" w:rsidDel="00B5760D">
          <w:rPr>
            <w:rFonts w:ascii="Arial" w:hAnsi="Arial" w:cs="Arial"/>
            <w:color w:val="000000" w:themeColor="text1"/>
            <w:rPrChange w:id="503" w:author="Barría Díaz, Renato Fabián" w:date="2022-11-17T21:31:00Z">
              <w:rPr/>
            </w:rPrChange>
          </w:rPr>
          <w:delText xml:space="preserve"> una serie de herramientas </w:delText>
        </w:r>
        <w:r w:rsidR="00320132" w:rsidRPr="00C33D19" w:rsidDel="00B5760D">
          <w:rPr>
            <w:rFonts w:ascii="Arial" w:hAnsi="Arial" w:cs="Arial"/>
            <w:color w:val="000000" w:themeColor="text1"/>
            <w:rPrChange w:id="504" w:author="Barría Díaz, Renato Fabián" w:date="2022-11-17T21:31:00Z">
              <w:rPr/>
            </w:rPrChange>
          </w:rPr>
          <w:delText xml:space="preserve">para desarrollar una encuesta de la depresión </w:delText>
        </w:r>
      </w:del>
    </w:p>
    <w:p w14:paraId="1D16085A" w14:textId="714B2714" w:rsidR="00BD7BDF" w:rsidRPr="00C33D19" w:rsidRDefault="00BD7BDF" w:rsidP="00AF02BD">
      <w:pPr>
        <w:rPr>
          <w:rFonts w:ascii="Arial" w:hAnsi="Arial" w:cs="Arial"/>
          <w:color w:val="000000" w:themeColor="text1"/>
          <w:rPrChange w:id="505" w:author="Barría Díaz, Renato Fabián" w:date="2022-11-17T21:31:00Z">
            <w:rPr/>
          </w:rPrChange>
        </w:rPr>
      </w:pPr>
    </w:p>
    <w:p w14:paraId="7903E4EC" w14:textId="28C49801" w:rsidR="00AC4181" w:rsidRPr="00C33D19" w:rsidRDefault="00AC4181">
      <w:pPr>
        <w:jc w:val="both"/>
        <w:rPr>
          <w:ins w:id="506" w:author="Villarroel Núñez, Nicolás Cristóbal" w:date="2022-11-14T22:55:00Z"/>
          <w:rFonts w:ascii="Arial" w:hAnsi="Arial" w:cs="Arial"/>
          <w:color w:val="000000" w:themeColor="text1"/>
          <w:rPrChange w:id="507" w:author="Barría Díaz, Renato Fabián" w:date="2022-11-17T21:31:00Z">
            <w:rPr>
              <w:ins w:id="508" w:author="Villarroel Núñez, Nicolás Cristóbal" w:date="2022-11-14T22:55:00Z"/>
            </w:rPr>
          </w:rPrChange>
        </w:rPr>
        <w:pPrChange w:id="509" w:author="Villarroel Núñez, Nicolás Cristóbal" w:date="2022-11-16T19:20:00Z">
          <w:pPr/>
        </w:pPrChange>
      </w:pPr>
      <w:ins w:id="510" w:author="Villarroel Núñez, Nicolás Cristóbal" w:date="2022-11-14T22:52:00Z">
        <w:r w:rsidRPr="00C33D19">
          <w:rPr>
            <w:rFonts w:ascii="Arial" w:hAnsi="Arial" w:cs="Arial"/>
            <w:color w:val="000000" w:themeColor="text1"/>
            <w:rPrChange w:id="511" w:author="Barría Díaz, Renato Fabián" w:date="2022-11-17T21:31:00Z">
              <w:rPr/>
            </w:rPrChange>
          </w:rPr>
          <w:t>Los fundamentos de lenguaje de programación nos permiten</w:t>
        </w:r>
      </w:ins>
      <w:ins w:id="512" w:author="Villarroel Núñez, Nicolás Cristóbal" w:date="2022-11-14T22:50:00Z">
        <w:r w:rsidRPr="00C33D19">
          <w:rPr>
            <w:rFonts w:ascii="Arial" w:hAnsi="Arial" w:cs="Arial"/>
            <w:color w:val="000000" w:themeColor="text1"/>
            <w:rPrChange w:id="513" w:author="Barría Díaz, Renato Fabián" w:date="2022-11-17T21:31:00Z">
              <w:rPr/>
            </w:rPrChange>
          </w:rPr>
          <w:t xml:space="preserve"> modelar e implementar formas de razonamiento y procesos deductivos</w:t>
        </w:r>
      </w:ins>
      <w:ins w:id="514" w:author="Villarroel Núñez, Nicolás Cristóbal" w:date="2022-11-14T22:51:00Z">
        <w:r w:rsidRPr="00C33D19">
          <w:rPr>
            <w:rFonts w:ascii="Arial" w:hAnsi="Arial" w:cs="Arial"/>
            <w:color w:val="000000" w:themeColor="text1"/>
            <w:rPrChange w:id="515" w:author="Barría Díaz, Renato Fabián" w:date="2022-11-17T21:31:00Z">
              <w:rPr/>
            </w:rPrChange>
          </w:rPr>
          <w:t>, esto se refiere a especificar formalmente los objetos y procesos computacionales</w:t>
        </w:r>
      </w:ins>
      <w:ins w:id="516" w:author="Villarroel Núñez, Nicolás Cristóbal" w:date="2022-11-14T22:53:00Z">
        <w:r w:rsidRPr="00C33D19">
          <w:rPr>
            <w:rFonts w:ascii="Arial" w:hAnsi="Arial" w:cs="Arial"/>
            <w:color w:val="000000" w:themeColor="text1"/>
            <w:rPrChange w:id="517" w:author="Barría Díaz, Renato Fabián" w:date="2022-11-17T21:31:00Z">
              <w:rPr/>
            </w:rPrChange>
          </w:rPr>
          <w:t>.</w:t>
        </w:r>
      </w:ins>
      <w:ins w:id="518" w:author="Villarroel Núñez, Nicolás Cristóbal" w:date="2022-11-14T22:55:00Z">
        <w:r w:rsidRPr="00C33D19">
          <w:rPr>
            <w:rFonts w:ascii="Arial" w:hAnsi="Arial" w:cs="Arial"/>
            <w:color w:val="000000" w:themeColor="text1"/>
            <w:rPrChange w:id="519" w:author="Barría Díaz, Renato Fabián" w:date="2022-11-17T21:31:00Z">
              <w:rPr/>
            </w:rPrChange>
          </w:rPr>
          <w:t xml:space="preserve"> En otras palabras, es la manera en la que un desarrollador se comunica con su computador.</w:t>
        </w:r>
      </w:ins>
    </w:p>
    <w:p w14:paraId="2A85EE6F" w14:textId="21054711" w:rsidR="00AC4181" w:rsidRPr="00C33D19" w:rsidRDefault="00AC4181">
      <w:pPr>
        <w:jc w:val="both"/>
        <w:rPr>
          <w:ins w:id="520" w:author="Villarroel Núñez, Nicolás Cristóbal" w:date="2022-11-14T22:55:00Z"/>
          <w:rFonts w:ascii="Arial" w:hAnsi="Arial" w:cs="Arial"/>
          <w:color w:val="000000" w:themeColor="text1"/>
          <w:rPrChange w:id="521" w:author="Barría Díaz, Renato Fabián" w:date="2022-11-17T21:31:00Z">
            <w:rPr>
              <w:ins w:id="522" w:author="Villarroel Núñez, Nicolás Cristóbal" w:date="2022-11-14T22:55:00Z"/>
            </w:rPr>
          </w:rPrChange>
        </w:rPr>
        <w:pPrChange w:id="523" w:author="Villarroel Núñez, Nicolás Cristóbal" w:date="2022-11-16T19:20:00Z">
          <w:pPr/>
        </w:pPrChange>
      </w:pPr>
      <w:ins w:id="524" w:author="Villarroel Núñez, Nicolás Cristóbal" w:date="2022-11-14T22:56:00Z">
        <w:r w:rsidRPr="00C33D19">
          <w:rPr>
            <w:rFonts w:ascii="Arial" w:hAnsi="Arial" w:cs="Arial"/>
            <w:color w:val="000000" w:themeColor="text1"/>
            <w:rPrChange w:id="525" w:author="Barría Díaz, Renato Fabián" w:date="2022-11-17T21:31:00Z">
              <w:rPr/>
            </w:rPrChange>
          </w:rPr>
          <w:t>Para entender bien que son los fundamentes de lenguaje de programación hay que definir algunos conceptos</w:t>
        </w:r>
      </w:ins>
      <w:ins w:id="526" w:author="Villarroel Núñez, Nicolás Cristóbal" w:date="2022-11-14T23:27:00Z">
        <w:r w:rsidR="006F05F9" w:rsidRPr="00C33D19">
          <w:rPr>
            <w:rFonts w:ascii="Arial" w:hAnsi="Arial" w:cs="Arial"/>
            <w:color w:val="000000" w:themeColor="text1"/>
            <w:rPrChange w:id="527" w:author="Barría Díaz, Renato Fabián" w:date="2022-11-17T21:31:00Z">
              <w:rPr/>
            </w:rPrChange>
          </w:rPr>
          <w:t xml:space="preserve"> básicos como </w:t>
        </w:r>
      </w:ins>
      <w:ins w:id="528" w:author="Villarroel Núñez, Nicolás Cristóbal" w:date="2022-11-14T23:28:00Z">
        <w:r w:rsidR="006F05F9" w:rsidRPr="00C33D19">
          <w:rPr>
            <w:rFonts w:ascii="Arial" w:hAnsi="Arial" w:cs="Arial"/>
            <w:color w:val="000000" w:themeColor="text1"/>
            <w:rPrChange w:id="529" w:author="Barría Díaz, Renato Fabián" w:date="2022-11-17T21:31:00Z">
              <w:rPr/>
            </w:rPrChange>
          </w:rPr>
          <w:t>la programación, este es la implementación de un algoritmo en un determinado lenguaje de programación, este con el fin de realizar un programa</w:t>
        </w:r>
      </w:ins>
      <w:ins w:id="530" w:author="Villarroel Núñez, Nicolás Cristóbal" w:date="2022-11-14T23:31:00Z">
        <w:r w:rsidR="006F05F9" w:rsidRPr="00C33D19">
          <w:rPr>
            <w:rFonts w:ascii="Arial" w:hAnsi="Arial" w:cs="Arial"/>
            <w:color w:val="000000" w:themeColor="text1"/>
            <w:rPrChange w:id="531" w:author="Barría Díaz, Renato Fabián" w:date="2022-11-17T21:31:00Z">
              <w:rPr/>
            </w:rPrChange>
          </w:rPr>
          <w:t xml:space="preserve">. </w:t>
        </w:r>
      </w:ins>
      <w:ins w:id="532" w:author="Villarroel Núñez, Nicolás Cristóbal" w:date="2022-11-14T23:33:00Z">
        <w:r w:rsidR="006F05F9" w:rsidRPr="00C33D19">
          <w:rPr>
            <w:rFonts w:ascii="Arial" w:hAnsi="Arial" w:cs="Arial"/>
            <w:color w:val="000000" w:themeColor="text1"/>
            <w:rPrChange w:id="533" w:author="Barría Díaz, Renato Fabián" w:date="2022-11-17T21:31:00Z">
              <w:rPr/>
            </w:rPrChange>
          </w:rPr>
          <w:t>Los algoritmos</w:t>
        </w:r>
      </w:ins>
      <w:ins w:id="534" w:author="Villarroel Núñez, Nicolás Cristóbal" w:date="2022-11-14T23:31:00Z">
        <w:r w:rsidR="006F05F9" w:rsidRPr="00C33D19">
          <w:rPr>
            <w:rFonts w:ascii="Arial" w:hAnsi="Arial" w:cs="Arial"/>
            <w:color w:val="000000" w:themeColor="text1"/>
            <w:rPrChange w:id="535" w:author="Barría Díaz, Renato Fabián" w:date="2022-11-17T21:31:00Z">
              <w:rPr/>
            </w:rPrChange>
          </w:rPr>
          <w:t xml:space="preserve"> son una </w:t>
        </w:r>
      </w:ins>
      <w:ins w:id="536" w:author="Villarroel Núñez, Nicolás Cristóbal" w:date="2022-11-14T23:32:00Z">
        <w:r w:rsidR="006F05F9" w:rsidRPr="00C33D19">
          <w:rPr>
            <w:rFonts w:ascii="Arial" w:hAnsi="Arial" w:cs="Arial"/>
            <w:color w:val="000000" w:themeColor="text1"/>
            <w:rPrChange w:id="537" w:author="Barría Díaz, Renato Fabián" w:date="2022-11-17T21:31:00Z">
              <w:rPr/>
            </w:rPrChange>
          </w:rPr>
          <w:t xml:space="preserve">secuencia </w:t>
        </w:r>
      </w:ins>
      <w:ins w:id="538" w:author="Villarroel Núñez, Nicolás Cristóbal" w:date="2022-11-14T23:31:00Z">
        <w:r w:rsidR="006F05F9" w:rsidRPr="00C33D19">
          <w:rPr>
            <w:rFonts w:ascii="Arial" w:hAnsi="Arial" w:cs="Arial"/>
            <w:color w:val="000000" w:themeColor="text1"/>
            <w:rPrChange w:id="539" w:author="Barría Díaz, Renato Fabián" w:date="2022-11-17T21:31:00Z">
              <w:rPr/>
            </w:rPrChange>
          </w:rPr>
          <w:t xml:space="preserve">finita y </w:t>
        </w:r>
      </w:ins>
      <w:ins w:id="540" w:author="Villarroel Núñez, Nicolás Cristóbal" w:date="2022-11-14T23:32:00Z">
        <w:r w:rsidR="006F05F9" w:rsidRPr="00C33D19">
          <w:rPr>
            <w:rFonts w:ascii="Arial" w:hAnsi="Arial" w:cs="Arial"/>
            <w:color w:val="000000" w:themeColor="text1"/>
            <w:rPrChange w:id="541" w:author="Barría Díaz, Renato Fabián" w:date="2022-11-17T21:31:00Z">
              <w:rPr/>
            </w:rPrChange>
          </w:rPr>
          <w:t xml:space="preserve">ordenada de instrucciones que deben seguirse para así poder resolver un problema. </w:t>
        </w:r>
      </w:ins>
      <w:ins w:id="542" w:author="Villarroel Núñez, Nicolás Cristóbal" w:date="2022-11-14T23:33:00Z">
        <w:r w:rsidR="006F05F9" w:rsidRPr="00C33D19">
          <w:rPr>
            <w:rFonts w:ascii="Arial" w:hAnsi="Arial" w:cs="Arial"/>
            <w:color w:val="000000" w:themeColor="text1"/>
            <w:rPrChange w:id="543" w:author="Barría Díaz, Renato Fabián" w:date="2022-11-17T21:31:00Z">
              <w:rPr/>
            </w:rPrChange>
          </w:rPr>
          <w:t>El programa es una secuencia de instrucciones que una computadora puede interpretar y ejecutar.</w:t>
        </w:r>
      </w:ins>
    </w:p>
    <w:p w14:paraId="5329EB46" w14:textId="7AF631FF" w:rsidR="00FA438C" w:rsidRPr="00C33D19" w:rsidRDefault="00BD7BDF">
      <w:pPr>
        <w:jc w:val="both"/>
        <w:rPr>
          <w:ins w:id="544" w:author="Esquivias Carvajal, Diego Andres" w:date="2022-11-06T12:30:00Z"/>
          <w:rFonts w:ascii="Arial" w:hAnsi="Arial" w:cs="Arial"/>
          <w:color w:val="000000" w:themeColor="text1"/>
          <w:rPrChange w:id="545" w:author="Barría Díaz, Renato Fabián" w:date="2022-11-17T21:31:00Z">
            <w:rPr>
              <w:ins w:id="546" w:author="Esquivias Carvajal, Diego Andres" w:date="2022-11-06T12:30:00Z"/>
            </w:rPr>
          </w:rPrChange>
        </w:rPr>
        <w:pPrChange w:id="547" w:author="Villarroel Núñez, Nicolás Cristóbal" w:date="2022-11-16T19:20:00Z">
          <w:pPr/>
        </w:pPrChange>
      </w:pPr>
      <w:ins w:id="548" w:author="Esquivias Carvajal, Diego Andres" w:date="2022-11-06T12:30:00Z">
        <w:r w:rsidRPr="00C33D19">
          <w:rPr>
            <w:rFonts w:ascii="Arial" w:hAnsi="Arial" w:cs="Arial"/>
            <w:color w:val="000000" w:themeColor="text1"/>
            <w:rPrChange w:id="549" w:author="Barría Díaz, Renato Fabián" w:date="2022-11-17T21:31:00Z">
              <w:rPr/>
            </w:rPrChange>
          </w:rPr>
          <w:t>En este proyecto se utilizará Python para crear un código que sea capaz de crear una encuesta con una serie de preguntas ponderadas</w:t>
        </w:r>
      </w:ins>
      <w:ins w:id="550" w:author="Villarroel Núñez, Nicolás Cristóbal" w:date="2022-11-14T22:47:00Z">
        <w:r w:rsidR="00AC4181" w:rsidRPr="00C33D19">
          <w:rPr>
            <w:rFonts w:ascii="Arial" w:hAnsi="Arial" w:cs="Arial"/>
            <w:color w:val="000000" w:themeColor="text1"/>
            <w:rPrChange w:id="551" w:author="Barría Díaz, Renato Fabián" w:date="2022-11-17T21:31:00Z">
              <w:rPr/>
            </w:rPrChange>
          </w:rPr>
          <w:t xml:space="preserve">, las cuales van desde el </w:t>
        </w:r>
      </w:ins>
      <w:r w:rsidR="00DA0460">
        <w:rPr>
          <w:rFonts w:ascii="Arial" w:hAnsi="Arial" w:cs="Arial"/>
          <w:color w:val="000000" w:themeColor="text1"/>
        </w:rPr>
        <w:t>1</w:t>
      </w:r>
      <w:ins w:id="552" w:author="Villarroel Núñez, Nicolás Cristóbal" w:date="2022-11-14T22:47:00Z">
        <w:r w:rsidR="00AC4181" w:rsidRPr="00C33D19">
          <w:rPr>
            <w:rFonts w:ascii="Arial" w:hAnsi="Arial" w:cs="Arial"/>
            <w:color w:val="000000" w:themeColor="text1"/>
            <w:rPrChange w:id="553" w:author="Barría Díaz, Renato Fabián" w:date="2022-11-17T21:31:00Z">
              <w:rPr/>
            </w:rPrChange>
          </w:rPr>
          <w:t xml:space="preserve"> al </w:t>
        </w:r>
      </w:ins>
      <w:r w:rsidR="00DA0460">
        <w:rPr>
          <w:rFonts w:ascii="Arial" w:hAnsi="Arial" w:cs="Arial"/>
          <w:color w:val="000000" w:themeColor="text1"/>
        </w:rPr>
        <w:t>4</w:t>
      </w:r>
      <w:ins w:id="554" w:author="Villarroel Núñez, Nicolás Cristóbal" w:date="2022-11-14T22:47:00Z">
        <w:r w:rsidR="00AC4181" w:rsidRPr="00C33D19">
          <w:rPr>
            <w:rFonts w:ascii="Arial" w:hAnsi="Arial" w:cs="Arial"/>
            <w:color w:val="000000" w:themeColor="text1"/>
            <w:rPrChange w:id="555" w:author="Barría Díaz, Renato Fabián" w:date="2022-11-17T21:31:00Z">
              <w:rPr/>
            </w:rPrChange>
          </w:rPr>
          <w:t xml:space="preserve"> siendo </w:t>
        </w:r>
      </w:ins>
      <w:r w:rsidR="00DA0460">
        <w:rPr>
          <w:rFonts w:ascii="Arial" w:hAnsi="Arial" w:cs="Arial"/>
          <w:color w:val="000000" w:themeColor="text1"/>
        </w:rPr>
        <w:t>1</w:t>
      </w:r>
      <w:ins w:id="556" w:author="Villarroel Núñez, Nicolás Cristóbal" w:date="2022-11-14T22:47:00Z">
        <w:r w:rsidR="00AC4181" w:rsidRPr="00C33D19">
          <w:rPr>
            <w:rFonts w:ascii="Arial" w:hAnsi="Arial" w:cs="Arial"/>
            <w:color w:val="000000" w:themeColor="text1"/>
            <w:rPrChange w:id="557" w:author="Barría Díaz, Renato Fabián" w:date="2022-11-17T21:31:00Z">
              <w:rPr/>
            </w:rPrChange>
          </w:rPr>
          <w:t xml:space="preserve"> la de menor puntuación y </w:t>
        </w:r>
      </w:ins>
      <w:r w:rsidR="00DA0460">
        <w:rPr>
          <w:rFonts w:ascii="Arial" w:hAnsi="Arial" w:cs="Arial"/>
          <w:color w:val="000000" w:themeColor="text1"/>
        </w:rPr>
        <w:t>4</w:t>
      </w:r>
      <w:ins w:id="558" w:author="Villarroel Núñez, Nicolás Cristóbal" w:date="2022-11-14T22:47:00Z">
        <w:r w:rsidR="00AC4181" w:rsidRPr="00C33D19">
          <w:rPr>
            <w:rFonts w:ascii="Arial" w:hAnsi="Arial" w:cs="Arial"/>
            <w:color w:val="000000" w:themeColor="text1"/>
            <w:rPrChange w:id="559" w:author="Barría Díaz, Renato Fabián" w:date="2022-11-17T21:31:00Z">
              <w:rPr/>
            </w:rPrChange>
          </w:rPr>
          <w:t xml:space="preserve"> la de </w:t>
        </w:r>
      </w:ins>
      <w:ins w:id="560" w:author="Villarroel Núñez, Nicolás Cristóbal" w:date="2022-11-14T22:48:00Z">
        <w:r w:rsidR="00AC4181" w:rsidRPr="00C33D19">
          <w:rPr>
            <w:rFonts w:ascii="Arial" w:hAnsi="Arial" w:cs="Arial"/>
            <w:color w:val="000000" w:themeColor="text1"/>
            <w:rPrChange w:id="561" w:author="Barría Díaz, Renato Fabián" w:date="2022-11-17T21:31:00Z">
              <w:rPr/>
            </w:rPrChange>
          </w:rPr>
          <w:t>máxima</w:t>
        </w:r>
      </w:ins>
      <w:ins w:id="562" w:author="Esquivias Carvajal, Diego Andres" w:date="2022-11-06T12:30:00Z">
        <w:r w:rsidRPr="00C33D19">
          <w:rPr>
            <w:rFonts w:ascii="Arial" w:hAnsi="Arial" w:cs="Arial"/>
            <w:color w:val="000000" w:themeColor="text1"/>
            <w:rPrChange w:id="563" w:author="Barría Díaz, Renato Fabián" w:date="2022-11-17T21:31:00Z">
              <w:rPr/>
            </w:rPrChange>
          </w:rPr>
          <w:t xml:space="preserve">, </w:t>
        </w:r>
      </w:ins>
      <w:ins w:id="564" w:author="Villarroel Núñez, Nicolás Cristóbal" w:date="2022-11-14T22:47:00Z">
        <w:r w:rsidR="00AC4181" w:rsidRPr="00C33D19">
          <w:rPr>
            <w:rFonts w:ascii="Arial" w:hAnsi="Arial" w:cs="Arial"/>
            <w:color w:val="000000" w:themeColor="text1"/>
            <w:rPrChange w:id="565" w:author="Barría Díaz, Renato Fabián" w:date="2022-11-17T21:31:00Z">
              <w:rPr/>
            </w:rPrChange>
          </w:rPr>
          <w:t>e</w:t>
        </w:r>
      </w:ins>
      <w:ins w:id="566" w:author="Villarroel Núñez, Nicolás Cristóbal" w:date="2022-11-14T22:48:00Z">
        <w:r w:rsidR="00AC4181" w:rsidRPr="00C33D19">
          <w:rPr>
            <w:rFonts w:ascii="Arial" w:hAnsi="Arial" w:cs="Arial"/>
            <w:color w:val="000000" w:themeColor="text1"/>
            <w:rPrChange w:id="567" w:author="Barría Díaz, Renato Fabián" w:date="2022-11-17T21:31:00Z">
              <w:rPr/>
            </w:rPrChange>
          </w:rPr>
          <w:t>sto con tal de</w:t>
        </w:r>
      </w:ins>
      <w:ins w:id="568" w:author="Esquivias Carvajal, Diego Andres" w:date="2022-11-06T12:30:00Z">
        <w:del w:id="569" w:author="Villarroel Núñez, Nicolás Cristóbal" w:date="2022-11-14T22:47:00Z">
          <w:r w:rsidRPr="00C33D19" w:rsidDel="00AC4181">
            <w:rPr>
              <w:rFonts w:ascii="Arial" w:hAnsi="Arial" w:cs="Arial"/>
              <w:color w:val="000000" w:themeColor="text1"/>
              <w:rPrChange w:id="570" w:author="Barría Díaz, Renato Fabián" w:date="2022-11-17T21:31:00Z">
                <w:rPr/>
              </w:rPrChange>
            </w:rPr>
            <w:delText>para</w:delText>
          </w:r>
        </w:del>
        <w:r w:rsidRPr="00C33D19">
          <w:rPr>
            <w:rFonts w:ascii="Arial" w:hAnsi="Arial" w:cs="Arial"/>
            <w:color w:val="000000" w:themeColor="text1"/>
            <w:rPrChange w:id="571" w:author="Barría Díaz, Renato Fabián" w:date="2022-11-17T21:31:00Z">
              <w:rPr/>
            </w:rPrChange>
          </w:rPr>
          <w:t xml:space="preserve"> poder generar un diagnóstico </w:t>
        </w:r>
        <w:r w:rsidRPr="00C33D19">
          <w:rPr>
            <w:rFonts w:ascii="Arial" w:hAnsi="Arial" w:cs="Arial"/>
            <w:color w:val="000000" w:themeColor="text1"/>
            <w:rPrChange w:id="572" w:author="Barría Díaz, Renato Fabián" w:date="2022-11-17T21:31:00Z">
              <w:rPr/>
            </w:rPrChange>
          </w:rPr>
          <w:lastRenderedPageBreak/>
          <w:t xml:space="preserve">en base a las respuestas </w:t>
        </w:r>
        <w:proofErr w:type="gramStart"/>
        <w:r w:rsidRPr="00C33D19">
          <w:rPr>
            <w:rFonts w:ascii="Arial" w:hAnsi="Arial" w:cs="Arial"/>
            <w:color w:val="000000" w:themeColor="text1"/>
            <w:rPrChange w:id="573" w:author="Barría Díaz, Renato Fabián" w:date="2022-11-17T21:31:00Z">
              <w:rPr/>
            </w:rPrChange>
          </w:rPr>
          <w:t>que</w:t>
        </w:r>
        <w:proofErr w:type="gramEnd"/>
        <w:r w:rsidRPr="00C33D19">
          <w:rPr>
            <w:rFonts w:ascii="Arial" w:hAnsi="Arial" w:cs="Arial"/>
            <w:color w:val="000000" w:themeColor="text1"/>
            <w:rPrChange w:id="574" w:author="Barría Díaz, Renato Fabián" w:date="2022-11-17T21:31:00Z">
              <w:rPr/>
            </w:rPrChange>
          </w:rPr>
          <w:t xml:space="preserve"> de la persona, para esto se utilizara también base de datos para poder almacenar esta información y poder buscarla cuando sea necesario.</w:t>
        </w:r>
      </w:ins>
    </w:p>
    <w:p w14:paraId="01CB3C11" w14:textId="7CAA5CE6" w:rsidR="00BD7BDF" w:rsidRPr="00C33D19" w:rsidRDefault="00BD7BDF" w:rsidP="00AF02BD">
      <w:pPr>
        <w:rPr>
          <w:rFonts w:ascii="Arial" w:hAnsi="Arial" w:cs="Arial"/>
          <w:color w:val="000000" w:themeColor="text1"/>
          <w:rPrChange w:id="575" w:author="Barría Díaz, Renato Fabián" w:date="2022-11-17T21:31:00Z">
            <w:rPr/>
          </w:rPrChange>
        </w:rPr>
      </w:pPr>
    </w:p>
    <w:p w14:paraId="547EF2B1" w14:textId="047474DC" w:rsidR="008C735F" w:rsidRPr="00C33D19" w:rsidRDefault="008C735F">
      <w:pPr>
        <w:rPr>
          <w:rFonts w:ascii="Arial" w:eastAsiaTheme="majorEastAsia" w:hAnsi="Arial" w:cs="Arial"/>
          <w:color w:val="000000" w:themeColor="text1"/>
          <w:sz w:val="32"/>
          <w:szCs w:val="32"/>
          <w:rPrChange w:id="576" w:author="Barría Díaz, Renato Fabián" w:date="2022-11-17T21:31:00Z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</w:pPr>
      <w:r w:rsidRPr="00C33D19">
        <w:rPr>
          <w:rFonts w:ascii="Arial" w:hAnsi="Arial" w:cs="Arial"/>
          <w:color w:val="000000" w:themeColor="text1"/>
          <w:rPrChange w:id="577" w:author="Barría Díaz, Renato Fabián" w:date="2022-11-17T21:31:00Z">
            <w:rPr/>
          </w:rPrChange>
        </w:rPr>
        <w:br w:type="page"/>
      </w:r>
    </w:p>
    <w:p w14:paraId="773D0D1A" w14:textId="6651E37D" w:rsidR="008C735F" w:rsidRPr="00C33D19" w:rsidRDefault="008C735F" w:rsidP="008C735F">
      <w:pPr>
        <w:pStyle w:val="Ttulo1"/>
        <w:rPr>
          <w:rFonts w:ascii="Arial" w:hAnsi="Arial" w:cs="Arial"/>
          <w:color w:val="000000" w:themeColor="text1"/>
          <w:sz w:val="44"/>
          <w:szCs w:val="44"/>
          <w:rPrChange w:id="578" w:author="Barría Díaz, Renato Fabián" w:date="2022-11-17T21:31:00Z">
            <w:rPr/>
          </w:rPrChange>
        </w:rPr>
      </w:pPr>
      <w:bookmarkStart w:id="579" w:name="_Toc119488695"/>
      <w:r w:rsidRPr="00C33D19">
        <w:rPr>
          <w:rFonts w:ascii="Arial" w:hAnsi="Arial" w:cs="Arial"/>
          <w:color w:val="000000" w:themeColor="text1"/>
          <w:sz w:val="44"/>
          <w:szCs w:val="44"/>
          <w:rPrChange w:id="580" w:author="Barría Díaz, Renato Fabián" w:date="2022-11-17T21:31:00Z">
            <w:rPr/>
          </w:rPrChange>
        </w:rPr>
        <w:lastRenderedPageBreak/>
        <w:t>Desarrollo</w:t>
      </w:r>
      <w:bookmarkEnd w:id="579"/>
    </w:p>
    <w:p w14:paraId="6E9122BA" w14:textId="50EE1E20" w:rsidR="008C735F" w:rsidRPr="00C33D19" w:rsidRDefault="008C735F" w:rsidP="008C735F">
      <w:pPr>
        <w:rPr>
          <w:rFonts w:ascii="Arial" w:hAnsi="Arial" w:cs="Arial"/>
          <w:color w:val="000000" w:themeColor="text1"/>
          <w:rPrChange w:id="581" w:author="Barría Díaz, Renato Fabián" w:date="2022-11-17T21:31:00Z">
            <w:rPr/>
          </w:rPrChange>
        </w:rPr>
      </w:pPr>
    </w:p>
    <w:p w14:paraId="14B018B7" w14:textId="3193BC8D" w:rsidR="008C735F" w:rsidRPr="00C33D19" w:rsidRDefault="008C735F" w:rsidP="008C735F">
      <w:pPr>
        <w:pStyle w:val="Ttulo2"/>
        <w:rPr>
          <w:rFonts w:ascii="Arial" w:hAnsi="Arial" w:cs="Arial"/>
          <w:color w:val="000000" w:themeColor="text1"/>
          <w:sz w:val="28"/>
          <w:szCs w:val="28"/>
          <w:u w:val="words"/>
          <w:rPrChange w:id="582" w:author="Barría Díaz, Renato Fabián" w:date="2022-11-17T21:31:00Z">
            <w:rPr>
              <w:u w:val="words"/>
            </w:rPr>
          </w:rPrChange>
        </w:rPr>
      </w:pPr>
      <w:r w:rsidRPr="00C33D19">
        <w:rPr>
          <w:rFonts w:ascii="Arial" w:hAnsi="Arial" w:cs="Arial"/>
          <w:color w:val="000000" w:themeColor="text1"/>
          <w:sz w:val="28"/>
          <w:szCs w:val="28"/>
          <w:rPrChange w:id="583" w:author="Barría Díaz, Renato Fabián" w:date="2022-11-17T21:31:00Z">
            <w:rPr/>
          </w:rPrChange>
        </w:rPr>
        <w:tab/>
      </w:r>
      <w:bookmarkStart w:id="584" w:name="_Toc119488696"/>
      <w:r w:rsidR="00AF02BD" w:rsidRPr="00C33D19">
        <w:rPr>
          <w:rFonts w:ascii="Arial" w:hAnsi="Arial" w:cs="Arial"/>
          <w:color w:val="000000" w:themeColor="text1"/>
          <w:sz w:val="28"/>
          <w:szCs w:val="28"/>
          <w:u w:val="words"/>
          <w:rPrChange w:id="585" w:author="Barría Díaz, Renato Fabián" w:date="2022-11-17T21:31:00Z">
            <w:rPr>
              <w:u w:val="words"/>
            </w:rPr>
          </w:rPrChange>
        </w:rPr>
        <w:t xml:space="preserve">Desarrollo de la </w:t>
      </w:r>
      <w:r w:rsidR="00AF02BD" w:rsidRPr="00C33D19">
        <w:rPr>
          <w:rFonts w:ascii="Arial" w:hAnsi="Arial" w:cs="Arial"/>
          <w:color w:val="000000" w:themeColor="text1"/>
          <w:sz w:val="28"/>
          <w:szCs w:val="28"/>
          <w:u w:val="single"/>
          <w:rPrChange w:id="586" w:author="Barría Díaz, Renato Fabián" w:date="2022-11-17T21:31:00Z">
            <w:rPr>
              <w:u w:val="single"/>
            </w:rPr>
          </w:rPrChange>
        </w:rPr>
        <w:t>P</w:t>
      </w:r>
      <w:r w:rsidR="00AF02BD" w:rsidRPr="00C33D19">
        <w:rPr>
          <w:rFonts w:ascii="Arial" w:hAnsi="Arial" w:cs="Arial"/>
          <w:color w:val="000000" w:themeColor="text1"/>
          <w:sz w:val="28"/>
          <w:szCs w:val="28"/>
          <w:u w:val="words"/>
          <w:rPrChange w:id="587" w:author="Barría Díaz, Renato Fabián" w:date="2022-11-17T21:31:00Z">
            <w:rPr>
              <w:u w:val="words"/>
            </w:rPr>
          </w:rPrChange>
        </w:rPr>
        <w:t>roblemática</w:t>
      </w:r>
      <w:bookmarkEnd w:id="584"/>
    </w:p>
    <w:p w14:paraId="0BB53F93" w14:textId="43549AEB" w:rsidR="00BD7BDF" w:rsidRPr="00C33D19" w:rsidRDefault="00BD7BDF" w:rsidP="00BD7BDF">
      <w:pPr>
        <w:rPr>
          <w:rFonts w:ascii="Arial" w:hAnsi="Arial" w:cs="Arial"/>
          <w:color w:val="000000" w:themeColor="text1"/>
          <w:rPrChange w:id="588" w:author="Barría Díaz, Renato Fabián" w:date="2022-11-17T21:31:00Z">
            <w:rPr/>
          </w:rPrChange>
        </w:rPr>
      </w:pPr>
    </w:p>
    <w:p w14:paraId="3C352161" w14:textId="0FD9F5A9" w:rsidR="00FA438C" w:rsidRPr="00C33D19" w:rsidRDefault="00FA438C">
      <w:pPr>
        <w:jc w:val="both"/>
        <w:rPr>
          <w:ins w:id="589" w:author="Esquivias Carvajal, Diego Andres" w:date="2022-11-06T12:38:00Z"/>
          <w:rFonts w:ascii="Arial" w:hAnsi="Arial" w:cs="Arial"/>
          <w:color w:val="000000" w:themeColor="text1"/>
          <w:rPrChange w:id="590" w:author="Barría Díaz, Renato Fabián" w:date="2022-11-17T21:31:00Z">
            <w:rPr>
              <w:ins w:id="591" w:author="Esquivias Carvajal, Diego Andres" w:date="2022-11-06T12:38:00Z"/>
            </w:rPr>
          </w:rPrChange>
        </w:rPr>
        <w:pPrChange w:id="592" w:author="Villarroel Núñez, Nicolás Cristóbal" w:date="2022-11-16T19:20:00Z">
          <w:pPr/>
        </w:pPrChange>
      </w:pPr>
      <w:ins w:id="593" w:author="Esquivias Carvajal, Diego Andres" w:date="2022-11-06T12:36:00Z">
        <w:r w:rsidRPr="00C33D19">
          <w:rPr>
            <w:rFonts w:ascii="Arial" w:hAnsi="Arial" w:cs="Arial"/>
            <w:color w:val="000000" w:themeColor="text1"/>
            <w:rPrChange w:id="594" w:author="Barría Díaz, Renato Fabián" w:date="2022-11-17T21:31:00Z">
              <w:rPr/>
            </w:rPrChange>
          </w:rPr>
          <w:t>Se</w:t>
        </w:r>
      </w:ins>
      <w:ins w:id="595" w:author="Esquivias Carvajal, Diego Andres" w:date="2022-11-06T12:37:00Z">
        <w:r w:rsidRPr="00C33D19">
          <w:rPr>
            <w:rFonts w:ascii="Arial" w:hAnsi="Arial" w:cs="Arial"/>
            <w:color w:val="000000" w:themeColor="text1"/>
            <w:rPrChange w:id="596" w:author="Barría Díaz, Renato Fabián" w:date="2022-11-17T21:31:00Z">
              <w:rPr/>
            </w:rPrChange>
          </w:rPr>
          <w:t xml:space="preserve"> pide realizar una encuesta para poder saber si una persona tiene depresión, para esto se </w:t>
        </w:r>
      </w:ins>
      <w:ins w:id="597" w:author="Esquivias Carvajal, Diego Andres" w:date="2022-11-06T12:39:00Z">
        <w:r w:rsidRPr="00C33D19">
          <w:rPr>
            <w:rFonts w:ascii="Arial" w:hAnsi="Arial" w:cs="Arial"/>
            <w:color w:val="000000" w:themeColor="text1"/>
            <w:rPrChange w:id="598" w:author="Barría Díaz, Renato Fabián" w:date="2022-11-17T21:31:00Z">
              <w:rPr/>
            </w:rPrChange>
          </w:rPr>
          <w:t>creará</w:t>
        </w:r>
      </w:ins>
      <w:ins w:id="599" w:author="Esquivias Carvajal, Diego Andres" w:date="2022-11-06T12:37:00Z">
        <w:r w:rsidRPr="00C33D19">
          <w:rPr>
            <w:rFonts w:ascii="Arial" w:hAnsi="Arial" w:cs="Arial"/>
            <w:color w:val="000000" w:themeColor="text1"/>
            <w:rPrChange w:id="600" w:author="Barría Díaz, Renato Fabián" w:date="2022-11-17T21:31:00Z">
              <w:rPr/>
            </w:rPrChange>
          </w:rPr>
          <w:t xml:space="preserve"> una encuesta que será programa en Python, el </w:t>
        </w:r>
      </w:ins>
      <w:ins w:id="601" w:author="Esquivias Carvajal, Diego Andres" w:date="2022-11-06T12:38:00Z">
        <w:r w:rsidRPr="00C33D19">
          <w:rPr>
            <w:rFonts w:ascii="Arial" w:hAnsi="Arial" w:cs="Arial"/>
            <w:color w:val="000000" w:themeColor="text1"/>
            <w:rPrChange w:id="602" w:author="Barría Díaz, Renato Fabián" w:date="2022-11-17T21:31:00Z">
              <w:rPr/>
            </w:rPrChange>
          </w:rPr>
          <w:t xml:space="preserve">código </w:t>
        </w:r>
      </w:ins>
      <w:ins w:id="603" w:author="Esquivias Carvajal, Diego Andres" w:date="2022-11-06T12:39:00Z">
        <w:r w:rsidRPr="00C33D19">
          <w:rPr>
            <w:rFonts w:ascii="Arial" w:hAnsi="Arial" w:cs="Arial"/>
            <w:color w:val="000000" w:themeColor="text1"/>
            <w:rPrChange w:id="604" w:author="Barría Díaz, Renato Fabián" w:date="2022-11-17T21:31:00Z">
              <w:rPr/>
            </w:rPrChange>
          </w:rPr>
          <w:t>generará</w:t>
        </w:r>
      </w:ins>
      <w:ins w:id="605" w:author="Esquivias Carvajal, Diego Andres" w:date="2022-11-06T12:38:00Z">
        <w:r w:rsidRPr="00C33D19">
          <w:rPr>
            <w:rFonts w:ascii="Arial" w:hAnsi="Arial" w:cs="Arial"/>
            <w:color w:val="000000" w:themeColor="text1"/>
            <w:rPrChange w:id="606" w:author="Barría Díaz, Renato Fabián" w:date="2022-11-17T21:31:00Z">
              <w:rPr/>
            </w:rPrChange>
          </w:rPr>
          <w:t xml:space="preserve"> </w:t>
        </w:r>
      </w:ins>
      <w:ins w:id="607" w:author="Esquivias Carvajal, Diego Andres" w:date="2022-11-06T12:40:00Z">
        <w:r w:rsidRPr="00C33D19">
          <w:rPr>
            <w:rFonts w:ascii="Arial" w:hAnsi="Arial" w:cs="Arial"/>
            <w:color w:val="000000" w:themeColor="text1"/>
            <w:rPrChange w:id="608" w:author="Barría Díaz, Renato Fabián" w:date="2022-11-17T21:31:00Z">
              <w:rPr/>
            </w:rPrChange>
          </w:rPr>
          <w:t>una encuesta</w:t>
        </w:r>
      </w:ins>
      <w:ins w:id="609" w:author="Esquivias Carvajal, Diego Andres" w:date="2022-11-06T12:38:00Z">
        <w:r w:rsidRPr="00C33D19">
          <w:rPr>
            <w:rFonts w:ascii="Arial" w:hAnsi="Arial" w:cs="Arial"/>
            <w:color w:val="000000" w:themeColor="text1"/>
            <w:rPrChange w:id="610" w:author="Barría Díaz, Renato Fabián" w:date="2022-11-17T21:31:00Z">
              <w:rPr/>
            </w:rPrChange>
          </w:rPr>
          <w:t xml:space="preserve"> en base a una batería de preguntas añadidas anteriormente.</w:t>
        </w:r>
      </w:ins>
    </w:p>
    <w:p w14:paraId="5C481E1E" w14:textId="4FAD1BA9" w:rsidR="00FA438C" w:rsidRPr="00C33D19" w:rsidRDefault="00FA438C">
      <w:pPr>
        <w:jc w:val="both"/>
        <w:rPr>
          <w:ins w:id="611" w:author="Esquivias Carvajal, Diego Andres" w:date="2022-11-06T12:39:00Z"/>
          <w:rFonts w:ascii="Arial" w:hAnsi="Arial" w:cs="Arial"/>
          <w:color w:val="000000" w:themeColor="text1"/>
          <w:rPrChange w:id="612" w:author="Barría Díaz, Renato Fabián" w:date="2022-11-17T21:31:00Z">
            <w:rPr>
              <w:ins w:id="613" w:author="Esquivias Carvajal, Diego Andres" w:date="2022-11-06T12:39:00Z"/>
            </w:rPr>
          </w:rPrChange>
        </w:rPr>
        <w:pPrChange w:id="614" w:author="Villarroel Núñez, Nicolás Cristóbal" w:date="2022-11-16T19:20:00Z">
          <w:pPr/>
        </w:pPrChange>
      </w:pPr>
      <w:ins w:id="615" w:author="Esquivias Carvajal, Diego Andres" w:date="2022-11-06T12:38:00Z">
        <w:r w:rsidRPr="00C33D19">
          <w:rPr>
            <w:rFonts w:ascii="Arial" w:hAnsi="Arial" w:cs="Arial"/>
            <w:color w:val="000000" w:themeColor="text1"/>
            <w:rPrChange w:id="616" w:author="Barría Díaz, Renato Fabián" w:date="2022-11-17T21:31:00Z">
              <w:rPr/>
            </w:rPrChange>
          </w:rPr>
          <w:t>Cada pregunta tendrá una serie de respuestas con valores diferen</w:t>
        </w:r>
      </w:ins>
      <w:ins w:id="617" w:author="Esquivias Carvajal, Diego Andres" w:date="2022-11-06T12:39:00Z">
        <w:r w:rsidRPr="00C33D19">
          <w:rPr>
            <w:rFonts w:ascii="Arial" w:hAnsi="Arial" w:cs="Arial"/>
            <w:color w:val="000000" w:themeColor="text1"/>
            <w:rPrChange w:id="618" w:author="Barría Díaz, Renato Fabián" w:date="2022-11-17T21:31:00Z">
              <w:rPr/>
            </w:rPrChange>
          </w:rPr>
          <w:t>tes, con el propósito de lograr una ponderación al final de la encuesta.</w:t>
        </w:r>
      </w:ins>
    </w:p>
    <w:p w14:paraId="7D366B9C" w14:textId="77777777" w:rsidR="00FA438C" w:rsidRPr="00C33D19" w:rsidRDefault="00FA438C">
      <w:pPr>
        <w:jc w:val="both"/>
        <w:rPr>
          <w:rFonts w:ascii="Arial" w:hAnsi="Arial" w:cs="Arial"/>
          <w:color w:val="000000" w:themeColor="text1"/>
          <w:rPrChange w:id="619" w:author="Barría Díaz, Renato Fabián" w:date="2022-11-17T21:31:00Z">
            <w:rPr/>
          </w:rPrChange>
        </w:rPr>
        <w:pPrChange w:id="620" w:author="Villarroel Núñez, Nicolás Cristóbal" w:date="2022-11-16T19:20:00Z">
          <w:pPr/>
        </w:pPrChange>
      </w:pPr>
    </w:p>
    <w:p w14:paraId="0B6334E4" w14:textId="38E88EE9" w:rsidR="00AF02BD" w:rsidRPr="00C33D19" w:rsidRDefault="00AF02BD">
      <w:pPr>
        <w:jc w:val="both"/>
        <w:rPr>
          <w:rFonts w:ascii="Arial" w:hAnsi="Arial" w:cs="Arial"/>
          <w:color w:val="000000" w:themeColor="text1"/>
          <w:rPrChange w:id="621" w:author="Barría Díaz, Renato Fabián" w:date="2022-11-17T21:31:00Z">
            <w:rPr/>
          </w:rPrChange>
        </w:rPr>
        <w:pPrChange w:id="622" w:author="Villarroel Núñez, Nicolás Cristóbal" w:date="2022-11-16T19:20:00Z">
          <w:pPr/>
        </w:pPrChange>
      </w:pPr>
    </w:p>
    <w:p w14:paraId="58F95128" w14:textId="6A86E6DC" w:rsidR="008C735F" w:rsidRPr="00C33D19" w:rsidRDefault="008C735F">
      <w:pPr>
        <w:pStyle w:val="Ttulo2"/>
        <w:jc w:val="both"/>
        <w:rPr>
          <w:ins w:id="623" w:author="Esquivias Carvajal, Diego Andres" w:date="2022-11-06T12:36:00Z"/>
          <w:rFonts w:ascii="Arial" w:hAnsi="Arial" w:cs="Arial"/>
          <w:color w:val="000000" w:themeColor="text1"/>
          <w:sz w:val="28"/>
          <w:szCs w:val="28"/>
          <w:rPrChange w:id="624" w:author="Barría Díaz, Renato Fabián" w:date="2022-11-17T21:31:00Z">
            <w:rPr>
              <w:ins w:id="625" w:author="Esquivias Carvajal, Diego Andres" w:date="2022-11-06T12:36:00Z"/>
            </w:rPr>
          </w:rPrChange>
        </w:rPr>
        <w:pPrChange w:id="626" w:author="Villarroel Núñez, Nicolás Cristóbal" w:date="2022-11-16T19:20:00Z">
          <w:pPr>
            <w:pStyle w:val="Ttulo2"/>
          </w:pPr>
        </w:pPrChange>
      </w:pPr>
      <w:r w:rsidRPr="00C33D19">
        <w:rPr>
          <w:rFonts w:ascii="Arial" w:hAnsi="Arial" w:cs="Arial"/>
          <w:color w:val="000000" w:themeColor="text1"/>
          <w:sz w:val="28"/>
          <w:szCs w:val="28"/>
          <w:rPrChange w:id="627" w:author="Barría Díaz, Renato Fabián" w:date="2022-11-17T21:31:00Z">
            <w:rPr/>
          </w:rPrChange>
        </w:rPr>
        <w:tab/>
      </w:r>
      <w:del w:id="628" w:author="Esquivias Carvajal, Diego Andres" w:date="2022-11-15T20:51:00Z">
        <w:r w:rsidRPr="00C33D19" w:rsidDel="008F7F43">
          <w:rPr>
            <w:rFonts w:ascii="Arial" w:hAnsi="Arial" w:cs="Arial"/>
            <w:color w:val="000000" w:themeColor="text1"/>
            <w:sz w:val="28"/>
            <w:szCs w:val="28"/>
            <w:rPrChange w:id="629" w:author="Barría Díaz, Renato Fabián" w:date="2022-11-17T21:31:00Z">
              <w:rPr/>
            </w:rPrChange>
          </w:rPr>
          <w:delText>Fundamentos de las preguntas</w:delText>
        </w:r>
      </w:del>
      <w:bookmarkStart w:id="630" w:name="_Toc119488697"/>
      <w:ins w:id="631" w:author="Esquivias Carvajal, Diego Andres" w:date="2022-11-15T20:51:00Z">
        <w:r w:rsidR="008F7F43" w:rsidRPr="00C33D19">
          <w:rPr>
            <w:rFonts w:ascii="Arial" w:hAnsi="Arial" w:cs="Arial"/>
            <w:color w:val="000000" w:themeColor="text1"/>
            <w:sz w:val="28"/>
            <w:szCs w:val="28"/>
            <w:rPrChange w:id="632" w:author="Barría Díaz, Renato Fabián" w:date="2022-11-17T21:31:00Z">
              <w:rPr>
                <w:sz w:val="28"/>
                <w:szCs w:val="28"/>
              </w:rPr>
            </w:rPrChange>
          </w:rPr>
          <w:t>Preguntas y contexto</w:t>
        </w:r>
      </w:ins>
      <w:bookmarkEnd w:id="630"/>
    </w:p>
    <w:p w14:paraId="6E8EEB57" w14:textId="77777777" w:rsidR="00FA438C" w:rsidRPr="00C33D19" w:rsidRDefault="00FA438C">
      <w:pPr>
        <w:jc w:val="both"/>
        <w:rPr>
          <w:rFonts w:ascii="Arial" w:hAnsi="Arial" w:cs="Arial"/>
          <w:color w:val="000000" w:themeColor="text1"/>
          <w:rPrChange w:id="633" w:author="Barría Díaz, Renato Fabián" w:date="2022-11-17T21:31:00Z">
            <w:rPr/>
          </w:rPrChange>
        </w:rPr>
        <w:pPrChange w:id="634" w:author="Villarroel Núñez, Nicolás Cristóbal" w:date="2022-11-16T19:20:00Z">
          <w:pPr>
            <w:pStyle w:val="Ttulo2"/>
          </w:pPr>
        </w:pPrChange>
      </w:pPr>
    </w:p>
    <w:p w14:paraId="200B1ED3" w14:textId="65FC0889" w:rsidR="008F7F43" w:rsidRPr="00C33D19" w:rsidRDefault="008C735F">
      <w:pPr>
        <w:jc w:val="both"/>
        <w:rPr>
          <w:ins w:id="635" w:author="Esquivias Carvajal, Diego Andres" w:date="2022-11-16T10:11:00Z"/>
          <w:rFonts w:ascii="Arial" w:hAnsi="Arial" w:cs="Arial"/>
          <w:color w:val="000000" w:themeColor="text1"/>
          <w:rPrChange w:id="636" w:author="Barría Díaz, Renato Fabián" w:date="2022-11-17T21:31:00Z">
            <w:rPr>
              <w:ins w:id="637" w:author="Esquivias Carvajal, Diego Andres" w:date="2022-11-16T10:11:00Z"/>
            </w:rPr>
          </w:rPrChange>
        </w:rPr>
        <w:pPrChange w:id="638" w:author="Villarroel Núñez, Nicolás Cristóbal" w:date="2022-11-16T19:20:00Z">
          <w:pPr/>
        </w:pPrChange>
      </w:pPr>
      <w:r w:rsidRPr="00C33D19">
        <w:rPr>
          <w:rFonts w:ascii="Arial" w:hAnsi="Arial" w:cs="Arial"/>
          <w:color w:val="000000" w:themeColor="text1"/>
          <w:rPrChange w:id="639" w:author="Barría Díaz, Renato Fabián" w:date="2022-11-17T21:31:00Z">
            <w:rPr/>
          </w:rPrChange>
        </w:rPr>
        <w:tab/>
      </w:r>
      <w:ins w:id="640" w:author="Esquivias Carvajal, Diego Andres" w:date="2022-11-06T12:36:00Z">
        <w:r w:rsidR="00FA438C" w:rsidRPr="00C33D19">
          <w:rPr>
            <w:rFonts w:ascii="Arial" w:hAnsi="Arial" w:cs="Arial"/>
            <w:color w:val="000000" w:themeColor="text1"/>
            <w:rPrChange w:id="641" w:author="Barría Díaz, Renato Fabián" w:date="2022-11-17T21:31:00Z">
              <w:rPr/>
            </w:rPrChange>
          </w:rPr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525B0EEB" w14:textId="672B69D3" w:rsidR="00BE1A30" w:rsidRPr="00C33D19" w:rsidRDefault="00BE1A30">
      <w:pPr>
        <w:jc w:val="both"/>
        <w:rPr>
          <w:ins w:id="642" w:author="Esquivias Carvajal, Diego Andres" w:date="2022-11-16T10:12:00Z"/>
          <w:rFonts w:ascii="Arial" w:hAnsi="Arial" w:cs="Arial"/>
          <w:color w:val="000000" w:themeColor="text1"/>
          <w:rPrChange w:id="643" w:author="Barría Díaz, Renato Fabián" w:date="2022-11-17T21:31:00Z">
            <w:rPr>
              <w:ins w:id="644" w:author="Esquivias Carvajal, Diego Andres" w:date="2022-11-16T10:12:00Z"/>
            </w:rPr>
          </w:rPrChange>
        </w:rPr>
        <w:pPrChange w:id="645" w:author="Villarroel Núñez, Nicolás Cristóbal" w:date="2022-11-16T19:20:00Z">
          <w:pPr/>
        </w:pPrChange>
      </w:pPr>
      <w:ins w:id="646" w:author="Esquivias Carvajal, Diego Andres" w:date="2022-11-16T10:11:00Z">
        <w:r w:rsidRPr="00C33D19">
          <w:rPr>
            <w:rFonts w:ascii="Arial" w:hAnsi="Arial" w:cs="Arial"/>
            <w:color w:val="000000" w:themeColor="text1"/>
            <w:rPrChange w:id="647" w:author="Barría Díaz, Renato Fabián" w:date="2022-11-17T21:31:00Z">
              <w:rPr/>
            </w:rPrChange>
          </w:rPr>
          <w:t>Las siguientes preguntas son basadas en cambios que se pueden producir en la persona,</w:t>
        </w:r>
      </w:ins>
      <w:ins w:id="648" w:author="Esquivias Carvajal, Diego Andres" w:date="2022-11-16T10:12:00Z">
        <w:r w:rsidRPr="00C33D19">
          <w:rPr>
            <w:rFonts w:ascii="Arial" w:hAnsi="Arial" w:cs="Arial"/>
            <w:color w:val="000000" w:themeColor="text1"/>
            <w:rPrChange w:id="649" w:author="Barría Díaz, Renato Fabián" w:date="2022-11-17T21:31:00Z">
              <w:rPr/>
            </w:rPrChange>
          </w:rPr>
          <w:t xml:space="preserve"> que pueden indicar cambios de ánimos, interés o placer.</w:t>
        </w:r>
      </w:ins>
    </w:p>
    <w:p w14:paraId="0787AE94" w14:textId="0049EE89" w:rsidR="00BE1A30" w:rsidRPr="00C33D19" w:rsidRDefault="00BE1A30">
      <w:pPr>
        <w:jc w:val="both"/>
        <w:rPr>
          <w:ins w:id="650" w:author="Esquivias Carvajal, Diego Andres" w:date="2022-11-16T10:14:00Z"/>
          <w:rFonts w:ascii="Arial" w:hAnsi="Arial" w:cs="Arial"/>
          <w:color w:val="000000" w:themeColor="text1"/>
          <w:rPrChange w:id="651" w:author="Barría Díaz, Renato Fabián" w:date="2022-11-17T21:31:00Z">
            <w:rPr>
              <w:ins w:id="652" w:author="Esquivias Carvajal, Diego Andres" w:date="2022-11-16T10:14:00Z"/>
            </w:rPr>
          </w:rPrChange>
        </w:rPr>
        <w:pPrChange w:id="653" w:author="Villarroel Núñez, Nicolás Cristóbal" w:date="2022-11-16T19:20:00Z">
          <w:pPr/>
        </w:pPrChange>
      </w:pPr>
      <w:ins w:id="654" w:author="Esquivias Carvajal, Diego Andres" w:date="2022-11-16T10:13:00Z">
        <w:r w:rsidRPr="00C33D19">
          <w:rPr>
            <w:rFonts w:ascii="Arial" w:hAnsi="Arial" w:cs="Arial"/>
            <w:color w:val="000000" w:themeColor="text1"/>
            <w:rPrChange w:id="655" w:author="Barría Díaz, Renato Fabián" w:date="2022-11-17T21:31:00Z">
              <w:rPr/>
            </w:rPrChange>
          </w:rPr>
          <w:t>En general, se distinguen cuatro dimensiones est</w:t>
        </w:r>
      </w:ins>
      <w:ins w:id="656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57" w:author="Barría Díaz, Renato Fabián" w:date="2022-11-17T21:31:00Z">
              <w:rPr/>
            </w:rPrChange>
          </w:rPr>
          <w:t>ructurales básicas de la depresión:</w:t>
        </w:r>
      </w:ins>
    </w:p>
    <w:p w14:paraId="2F50BCB6" w14:textId="4F56F3A6" w:rsidR="00BE1A30" w:rsidRPr="00C33D19" w:rsidRDefault="00BE1A30">
      <w:pPr>
        <w:pStyle w:val="Prrafodelista"/>
        <w:numPr>
          <w:ilvl w:val="0"/>
          <w:numId w:val="5"/>
        </w:numPr>
        <w:jc w:val="both"/>
        <w:rPr>
          <w:ins w:id="658" w:author="Esquivias Carvajal, Diego Andres" w:date="2022-11-16T10:14:00Z"/>
          <w:rFonts w:ascii="Arial" w:hAnsi="Arial" w:cs="Arial"/>
          <w:color w:val="000000" w:themeColor="text1"/>
          <w:rPrChange w:id="659" w:author="Barría Díaz, Renato Fabián" w:date="2022-11-17T21:31:00Z">
            <w:rPr>
              <w:ins w:id="660" w:author="Esquivias Carvajal, Diego Andres" w:date="2022-11-16T10:14:00Z"/>
            </w:rPr>
          </w:rPrChange>
        </w:rPr>
        <w:pPrChange w:id="661" w:author="Villarroel Núñez, Nicolás Cristóbal" w:date="2022-11-16T19:20:00Z">
          <w:pPr>
            <w:pStyle w:val="Prrafodelista"/>
            <w:numPr>
              <w:numId w:val="5"/>
            </w:numPr>
            <w:ind w:hanging="360"/>
          </w:pPr>
        </w:pPrChange>
      </w:pPr>
      <w:ins w:id="662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63" w:author="Barría Díaz, Renato Fabián" w:date="2022-11-17T21:31:00Z">
              <w:rPr/>
            </w:rPrChange>
          </w:rPr>
          <w:t>Humor disfórico</w:t>
        </w:r>
      </w:ins>
    </w:p>
    <w:p w14:paraId="55CDF6BA" w14:textId="587AF9D4" w:rsidR="00BE1A30" w:rsidRPr="00C33D19" w:rsidRDefault="00BE1A30">
      <w:pPr>
        <w:pStyle w:val="Prrafodelista"/>
        <w:numPr>
          <w:ilvl w:val="0"/>
          <w:numId w:val="5"/>
        </w:numPr>
        <w:jc w:val="both"/>
        <w:rPr>
          <w:ins w:id="664" w:author="Esquivias Carvajal, Diego Andres" w:date="2022-11-16T10:14:00Z"/>
          <w:rFonts w:ascii="Arial" w:hAnsi="Arial" w:cs="Arial"/>
          <w:color w:val="000000" w:themeColor="text1"/>
          <w:rPrChange w:id="665" w:author="Barría Díaz, Renato Fabián" w:date="2022-11-17T21:31:00Z">
            <w:rPr>
              <w:ins w:id="666" w:author="Esquivias Carvajal, Diego Andres" w:date="2022-11-16T10:14:00Z"/>
            </w:rPr>
          </w:rPrChange>
        </w:rPr>
        <w:pPrChange w:id="667" w:author="Villarroel Núñez, Nicolás Cristóbal" w:date="2022-11-16T19:20:00Z">
          <w:pPr>
            <w:pStyle w:val="Prrafodelista"/>
            <w:numPr>
              <w:numId w:val="5"/>
            </w:numPr>
            <w:ind w:hanging="360"/>
          </w:pPr>
        </w:pPrChange>
      </w:pPr>
      <w:ins w:id="668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69" w:author="Barría Díaz, Renato Fabián" w:date="2022-11-17T21:31:00Z">
              <w:rPr/>
            </w:rPrChange>
          </w:rPr>
          <w:t>Vaciamiento de energía y de impulsos</w:t>
        </w:r>
      </w:ins>
    </w:p>
    <w:p w14:paraId="00CF2278" w14:textId="0C740B49" w:rsidR="00BE1A30" w:rsidRPr="00C33D19" w:rsidRDefault="00BE1A30">
      <w:pPr>
        <w:pStyle w:val="Prrafodelista"/>
        <w:numPr>
          <w:ilvl w:val="0"/>
          <w:numId w:val="5"/>
        </w:numPr>
        <w:jc w:val="both"/>
        <w:rPr>
          <w:ins w:id="670" w:author="Esquivias Carvajal, Diego Andres" w:date="2022-11-16T10:14:00Z"/>
          <w:rFonts w:ascii="Arial" w:hAnsi="Arial" w:cs="Arial"/>
          <w:color w:val="000000" w:themeColor="text1"/>
          <w:rPrChange w:id="671" w:author="Barría Díaz, Renato Fabián" w:date="2022-11-17T21:31:00Z">
            <w:rPr>
              <w:ins w:id="672" w:author="Esquivias Carvajal, Diego Andres" w:date="2022-11-16T10:14:00Z"/>
            </w:rPr>
          </w:rPrChange>
        </w:rPr>
        <w:pPrChange w:id="673" w:author="Villarroel Núñez, Nicolás Cristóbal" w:date="2022-11-16T19:20:00Z">
          <w:pPr>
            <w:pStyle w:val="Prrafodelista"/>
            <w:numPr>
              <w:numId w:val="5"/>
            </w:numPr>
            <w:ind w:hanging="360"/>
          </w:pPr>
        </w:pPrChange>
      </w:pPr>
      <w:ins w:id="674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75" w:author="Barría Díaz, Renato Fabián" w:date="2022-11-17T21:31:00Z">
              <w:rPr/>
            </w:rPrChange>
          </w:rPr>
          <w:t>Aislamiento e incomunicación</w:t>
        </w:r>
      </w:ins>
    </w:p>
    <w:p w14:paraId="5C4A7748" w14:textId="2B0C42BD" w:rsidR="00BE1A30" w:rsidRPr="00C33D19" w:rsidRDefault="00BE1A30">
      <w:pPr>
        <w:pStyle w:val="Prrafodelista"/>
        <w:numPr>
          <w:ilvl w:val="0"/>
          <w:numId w:val="5"/>
        </w:numPr>
        <w:jc w:val="both"/>
        <w:rPr>
          <w:ins w:id="676" w:author="Esquivias Carvajal, Diego Andres" w:date="2022-11-16T10:15:00Z"/>
          <w:rFonts w:ascii="Arial" w:hAnsi="Arial" w:cs="Arial"/>
          <w:color w:val="000000" w:themeColor="text1"/>
          <w:rPrChange w:id="677" w:author="Barría Díaz, Renato Fabián" w:date="2022-11-17T21:31:00Z">
            <w:rPr>
              <w:ins w:id="678" w:author="Esquivias Carvajal, Diego Andres" w:date="2022-11-16T10:15:00Z"/>
            </w:rPr>
          </w:rPrChange>
        </w:rPr>
        <w:pPrChange w:id="679" w:author="Villarroel Núñez, Nicolás Cristóbal" w:date="2022-11-16T19:20:00Z">
          <w:pPr>
            <w:pStyle w:val="Prrafodelista"/>
            <w:numPr>
              <w:numId w:val="5"/>
            </w:numPr>
            <w:ind w:hanging="360"/>
          </w:pPr>
        </w:pPrChange>
      </w:pPr>
      <w:proofErr w:type="spellStart"/>
      <w:ins w:id="680" w:author="Esquivias Carvajal, Diego Andres" w:date="2022-11-16T10:14:00Z">
        <w:r w:rsidRPr="00C33D19">
          <w:rPr>
            <w:rFonts w:ascii="Arial" w:hAnsi="Arial" w:cs="Arial"/>
            <w:color w:val="000000" w:themeColor="text1"/>
            <w:rPrChange w:id="681" w:author="Barría Díaz, Renato Fabián" w:date="2022-11-17T21:31:00Z">
              <w:rPr/>
            </w:rPrChange>
          </w:rPr>
          <w:t>Ritmopatía</w:t>
        </w:r>
      </w:ins>
      <w:proofErr w:type="spellEnd"/>
      <w:ins w:id="682" w:author="Esquivias Carvajal, Diego Andres" w:date="2022-11-16T10:15:00Z">
        <w:r w:rsidRPr="00C33D19">
          <w:rPr>
            <w:rFonts w:ascii="Arial" w:hAnsi="Arial" w:cs="Arial"/>
            <w:color w:val="000000" w:themeColor="text1"/>
            <w:rPrChange w:id="683" w:author="Barría Díaz, Renato Fabián" w:date="2022-11-17T21:31:00Z">
              <w:rPr/>
            </w:rPrChange>
          </w:rPr>
          <w:t xml:space="preserve"> (Alteración de suelo, apetito, secreciones hormonales, </w:t>
        </w:r>
      </w:ins>
      <w:ins w:id="684" w:author="Esquivias Carvajal, Diego Andres" w:date="2022-11-16T10:19:00Z">
        <w:r w:rsidR="00164C48" w:rsidRPr="00C33D19">
          <w:rPr>
            <w:rFonts w:ascii="Arial" w:hAnsi="Arial" w:cs="Arial"/>
            <w:color w:val="000000" w:themeColor="text1"/>
            <w:rPrChange w:id="685" w:author="Barría Díaz, Renato Fabián" w:date="2022-11-17T21:31:00Z">
              <w:rPr/>
            </w:rPrChange>
          </w:rPr>
          <w:t>etc.</w:t>
        </w:r>
      </w:ins>
      <w:ins w:id="686" w:author="Esquivias Carvajal, Diego Andres" w:date="2022-11-16T10:15:00Z">
        <w:r w:rsidRPr="00C33D19">
          <w:rPr>
            <w:rFonts w:ascii="Arial" w:hAnsi="Arial" w:cs="Arial"/>
            <w:color w:val="000000" w:themeColor="text1"/>
            <w:rPrChange w:id="687" w:author="Barría Díaz, Renato Fabián" w:date="2022-11-17T21:31:00Z">
              <w:rPr/>
            </w:rPrChange>
          </w:rPr>
          <w:t>)</w:t>
        </w:r>
      </w:ins>
    </w:p>
    <w:p w14:paraId="1BE2FAA7" w14:textId="1D6D865F" w:rsidR="00BE1A30" w:rsidRPr="00C33D19" w:rsidRDefault="00BE1A30">
      <w:pPr>
        <w:jc w:val="both"/>
        <w:rPr>
          <w:ins w:id="688" w:author="Esquivias Carvajal, Diego Andres" w:date="2022-11-16T10:16:00Z"/>
          <w:rFonts w:ascii="Arial" w:hAnsi="Arial" w:cs="Arial"/>
          <w:color w:val="000000" w:themeColor="text1"/>
          <w:rPrChange w:id="689" w:author="Barría Díaz, Renato Fabián" w:date="2022-11-17T21:31:00Z">
            <w:rPr>
              <w:ins w:id="690" w:author="Esquivias Carvajal, Diego Andres" w:date="2022-11-16T10:16:00Z"/>
            </w:rPr>
          </w:rPrChange>
        </w:rPr>
        <w:pPrChange w:id="691" w:author="Villarroel Núñez, Nicolás Cristóbal" w:date="2022-11-16T19:20:00Z">
          <w:pPr/>
        </w:pPrChange>
      </w:pPr>
      <w:ins w:id="692" w:author="Esquivias Carvajal, Diego Andres" w:date="2022-11-16T10:16:00Z">
        <w:r w:rsidRPr="00C33D19">
          <w:rPr>
            <w:rFonts w:ascii="Arial" w:hAnsi="Arial" w:cs="Arial"/>
            <w:color w:val="000000" w:themeColor="text1"/>
            <w:rPrChange w:id="693" w:author="Barría Díaz, Renato Fabián" w:date="2022-11-17T21:31:00Z">
              <w:rPr/>
            </w:rPrChange>
          </w:rPr>
          <w:t>L</w:t>
        </w:r>
      </w:ins>
      <w:ins w:id="694" w:author="Esquivias Carvajal, Diego Andres" w:date="2022-11-16T10:15:00Z">
        <w:r w:rsidRPr="00C33D19">
          <w:rPr>
            <w:rFonts w:ascii="Arial" w:hAnsi="Arial" w:cs="Arial"/>
            <w:color w:val="000000" w:themeColor="text1"/>
            <w:rPrChange w:id="695" w:author="Barría Díaz, Renato Fabián" w:date="2022-11-17T21:31:00Z">
              <w:rPr/>
            </w:rPrChange>
          </w:rPr>
          <w:t xml:space="preserve">a Asociación Americana de </w:t>
        </w:r>
      </w:ins>
      <w:ins w:id="696" w:author="Esquivias Carvajal, Diego Andres" w:date="2022-11-16T10:19:00Z">
        <w:r w:rsidR="00164C48" w:rsidRPr="00C33D19">
          <w:rPr>
            <w:rFonts w:ascii="Arial" w:hAnsi="Arial" w:cs="Arial"/>
            <w:color w:val="000000" w:themeColor="text1"/>
            <w:rPrChange w:id="697" w:author="Barría Díaz, Renato Fabián" w:date="2022-11-17T21:31:00Z">
              <w:rPr/>
            </w:rPrChange>
          </w:rPr>
          <w:t>psiquiatría</w:t>
        </w:r>
      </w:ins>
      <w:ins w:id="698" w:author="Esquivias Carvajal, Diego Andres" w:date="2022-11-16T10:16:00Z">
        <w:r w:rsidRPr="00C33D19">
          <w:rPr>
            <w:rFonts w:ascii="Arial" w:hAnsi="Arial" w:cs="Arial"/>
            <w:color w:val="000000" w:themeColor="text1"/>
            <w:rPrChange w:id="699" w:author="Barría Díaz, Renato Fabián" w:date="2022-11-17T21:31:00Z">
              <w:rPr/>
            </w:rPrChange>
          </w:rPr>
          <w:t xml:space="preserve"> fijó, como criterios de depresión, tanto en adultos como niños, la existencia de:</w:t>
        </w:r>
      </w:ins>
    </w:p>
    <w:p w14:paraId="337CA167" w14:textId="48AB3773" w:rsidR="00BE1A30" w:rsidRPr="00C33D19" w:rsidRDefault="00BE1A30">
      <w:pPr>
        <w:jc w:val="both"/>
        <w:rPr>
          <w:ins w:id="700" w:author="Esquivias Carvajal, Diego Andres" w:date="2022-11-16T10:17:00Z"/>
          <w:rFonts w:ascii="Arial" w:hAnsi="Arial" w:cs="Arial"/>
          <w:color w:val="000000" w:themeColor="text1"/>
          <w:rPrChange w:id="701" w:author="Barría Díaz, Renato Fabián" w:date="2022-11-17T21:31:00Z">
            <w:rPr>
              <w:ins w:id="702" w:author="Esquivias Carvajal, Diego Andres" w:date="2022-11-16T10:17:00Z"/>
            </w:rPr>
          </w:rPrChange>
        </w:rPr>
        <w:pPrChange w:id="703" w:author="Villarroel Núñez, Nicolás Cristóbal" w:date="2022-11-16T19:20:00Z">
          <w:pPr/>
        </w:pPrChange>
      </w:pPr>
      <w:ins w:id="704" w:author="Esquivias Carvajal, Diego Andres" w:date="2022-11-16T10:17:00Z">
        <w:r w:rsidRPr="00C33D19">
          <w:rPr>
            <w:rFonts w:ascii="Arial" w:hAnsi="Arial" w:cs="Arial"/>
            <w:color w:val="000000" w:themeColor="text1"/>
            <w:rPrChange w:id="705" w:author="Barría Díaz, Renato Fabián" w:date="2022-11-17T21:31:00Z">
              <w:rPr/>
            </w:rPrChange>
          </w:rPr>
          <w:t xml:space="preserve">- </w:t>
        </w:r>
      </w:ins>
      <w:r w:rsidR="00551845">
        <w:rPr>
          <w:rFonts w:ascii="Arial" w:hAnsi="Arial" w:cs="Arial"/>
          <w:color w:val="000000" w:themeColor="text1"/>
        </w:rPr>
        <w:t>Tristeza patológica.</w:t>
      </w:r>
      <w:ins w:id="706" w:author="Esquivias Carvajal, Diego Andres" w:date="2022-11-16T10:17:00Z">
        <w:r w:rsidRPr="00C33D19">
          <w:rPr>
            <w:rFonts w:ascii="Arial" w:hAnsi="Arial" w:cs="Arial"/>
            <w:color w:val="000000" w:themeColor="text1"/>
            <w:rPrChange w:id="707" w:author="Barría Díaz, Renato Fabián" w:date="2022-11-17T21:31:00Z">
              <w:rPr/>
            </w:rPrChange>
          </w:rPr>
          <w:t xml:space="preserve"> </w:t>
        </w:r>
      </w:ins>
    </w:p>
    <w:p w14:paraId="1601638F" w14:textId="6C899FF0" w:rsidR="00BE1A30" w:rsidRPr="00C33D19" w:rsidRDefault="00BE1A30">
      <w:pPr>
        <w:jc w:val="both"/>
        <w:rPr>
          <w:ins w:id="708" w:author="Esquivias Carvajal, Diego Andres" w:date="2022-11-16T10:17:00Z"/>
          <w:rFonts w:ascii="Arial" w:hAnsi="Arial" w:cs="Arial"/>
          <w:color w:val="000000" w:themeColor="text1"/>
          <w:rPrChange w:id="709" w:author="Barría Díaz, Renato Fabián" w:date="2022-11-17T21:31:00Z">
            <w:rPr>
              <w:ins w:id="710" w:author="Esquivias Carvajal, Diego Andres" w:date="2022-11-16T10:17:00Z"/>
            </w:rPr>
          </w:rPrChange>
        </w:rPr>
        <w:pPrChange w:id="711" w:author="Villarroel Núñez, Nicolás Cristóbal" w:date="2022-11-16T19:20:00Z">
          <w:pPr/>
        </w:pPrChange>
      </w:pPr>
      <w:ins w:id="712" w:author="Esquivias Carvajal, Diego Andres" w:date="2022-11-16T10:17:00Z">
        <w:r w:rsidRPr="00C33D19">
          <w:rPr>
            <w:rFonts w:ascii="Arial" w:hAnsi="Arial" w:cs="Arial"/>
            <w:color w:val="000000" w:themeColor="text1"/>
            <w:rPrChange w:id="713" w:author="Barría Díaz, Renato Fabián" w:date="2022-11-17T21:31:00Z">
              <w:rPr/>
            </w:rPrChange>
          </w:rPr>
          <w:t xml:space="preserve">- </w:t>
        </w:r>
      </w:ins>
      <w:r w:rsidR="00551845">
        <w:rPr>
          <w:rFonts w:ascii="Arial" w:hAnsi="Arial" w:cs="Arial"/>
          <w:color w:val="000000" w:themeColor="text1"/>
        </w:rPr>
        <w:t>Perdida de interés.</w:t>
      </w:r>
    </w:p>
    <w:p w14:paraId="3E0F57E5" w14:textId="5BAFE053" w:rsidR="00BE1A30" w:rsidRPr="00C33D19" w:rsidRDefault="00BE1A30">
      <w:pPr>
        <w:jc w:val="both"/>
        <w:rPr>
          <w:ins w:id="714" w:author="Esquivias Carvajal, Diego Andres" w:date="2022-11-16T10:18:00Z"/>
          <w:rFonts w:ascii="Arial" w:hAnsi="Arial" w:cs="Arial"/>
          <w:color w:val="000000" w:themeColor="text1"/>
          <w:rPrChange w:id="715" w:author="Barría Díaz, Renato Fabián" w:date="2022-11-17T21:31:00Z">
            <w:rPr>
              <w:ins w:id="716" w:author="Esquivias Carvajal, Diego Andres" w:date="2022-11-16T10:18:00Z"/>
            </w:rPr>
          </w:rPrChange>
        </w:rPr>
        <w:pPrChange w:id="717" w:author="Villarroel Núñez, Nicolás Cristóbal" w:date="2022-11-16T19:20:00Z">
          <w:pPr/>
        </w:pPrChange>
      </w:pPr>
      <w:ins w:id="718" w:author="Esquivias Carvajal, Diego Andres" w:date="2022-11-16T10:17:00Z">
        <w:r w:rsidRPr="00C33D19">
          <w:rPr>
            <w:rFonts w:ascii="Arial" w:hAnsi="Arial" w:cs="Arial"/>
            <w:color w:val="000000" w:themeColor="text1"/>
            <w:rPrChange w:id="719" w:author="Barría Díaz, Renato Fabián" w:date="2022-11-17T21:31:00Z">
              <w:rPr/>
            </w:rPrChange>
          </w:rPr>
          <w:t xml:space="preserve">- </w:t>
        </w:r>
      </w:ins>
      <w:r w:rsidR="00551845">
        <w:rPr>
          <w:rFonts w:ascii="Arial" w:hAnsi="Arial" w:cs="Arial"/>
          <w:color w:val="000000" w:themeColor="text1"/>
        </w:rPr>
        <w:t>Cansancio exagerado.</w:t>
      </w:r>
    </w:p>
    <w:p w14:paraId="19C5BC30" w14:textId="7739CCF0" w:rsidR="00164C48" w:rsidRPr="00C33D19" w:rsidRDefault="00164C48">
      <w:pPr>
        <w:jc w:val="both"/>
        <w:rPr>
          <w:ins w:id="720" w:author="Esquivias Carvajal, Diego Andres" w:date="2022-11-16T10:18:00Z"/>
          <w:rFonts w:ascii="Arial" w:hAnsi="Arial" w:cs="Arial"/>
          <w:color w:val="000000" w:themeColor="text1"/>
          <w:rPrChange w:id="721" w:author="Barría Díaz, Renato Fabián" w:date="2022-11-17T21:31:00Z">
            <w:rPr>
              <w:ins w:id="722" w:author="Esquivias Carvajal, Diego Andres" w:date="2022-11-16T10:18:00Z"/>
            </w:rPr>
          </w:rPrChange>
        </w:rPr>
        <w:pPrChange w:id="723" w:author="Villarroel Núñez, Nicolás Cristóbal" w:date="2022-11-16T19:20:00Z">
          <w:pPr/>
        </w:pPrChange>
      </w:pPr>
      <w:ins w:id="724" w:author="Esquivias Carvajal, Diego Andres" w:date="2022-11-16T10:18:00Z">
        <w:r w:rsidRPr="00C33D19">
          <w:rPr>
            <w:rFonts w:ascii="Arial" w:hAnsi="Arial" w:cs="Arial"/>
            <w:color w:val="000000" w:themeColor="text1"/>
            <w:rPrChange w:id="725" w:author="Barría Díaz, Renato Fabián" w:date="2022-11-17T21:31:00Z">
              <w:rPr/>
            </w:rPrChange>
          </w:rPr>
          <w:t xml:space="preserve">- </w:t>
        </w:r>
      </w:ins>
      <w:r w:rsidR="00551845">
        <w:rPr>
          <w:rFonts w:ascii="Arial" w:hAnsi="Arial" w:cs="Arial"/>
          <w:color w:val="000000" w:themeColor="text1"/>
        </w:rPr>
        <w:t>Disminución de vitalidad.</w:t>
      </w:r>
    </w:p>
    <w:p w14:paraId="2663B6B4" w14:textId="7763FC01" w:rsidR="00164C48" w:rsidRPr="00C33D19" w:rsidRDefault="00164C48">
      <w:pPr>
        <w:jc w:val="both"/>
        <w:rPr>
          <w:ins w:id="726" w:author="Esquivias Carvajal, Diego Andres" w:date="2022-11-16T10:18:00Z"/>
          <w:rFonts w:ascii="Arial" w:hAnsi="Arial" w:cs="Arial"/>
          <w:color w:val="000000" w:themeColor="text1"/>
          <w:rPrChange w:id="727" w:author="Barría Díaz, Renato Fabián" w:date="2022-11-17T21:31:00Z">
            <w:rPr>
              <w:ins w:id="728" w:author="Esquivias Carvajal, Diego Andres" w:date="2022-11-16T10:18:00Z"/>
            </w:rPr>
          </w:rPrChange>
        </w:rPr>
        <w:pPrChange w:id="729" w:author="Villarroel Núñez, Nicolás Cristóbal" w:date="2022-11-16T19:20:00Z">
          <w:pPr/>
        </w:pPrChange>
      </w:pPr>
      <w:ins w:id="730" w:author="Esquivias Carvajal, Diego Andres" w:date="2022-11-16T10:18:00Z">
        <w:r w:rsidRPr="00C33D19">
          <w:rPr>
            <w:rFonts w:ascii="Arial" w:hAnsi="Arial" w:cs="Arial"/>
            <w:color w:val="000000" w:themeColor="text1"/>
            <w:rPrChange w:id="731" w:author="Barría Díaz, Renato Fabián" w:date="2022-11-17T21:31:00Z">
              <w:rPr/>
            </w:rPrChange>
          </w:rPr>
          <w:t>-</w:t>
        </w:r>
      </w:ins>
      <w:r w:rsidR="00551845">
        <w:rPr>
          <w:rFonts w:ascii="Arial" w:hAnsi="Arial" w:cs="Arial"/>
          <w:color w:val="000000" w:themeColor="text1"/>
        </w:rPr>
        <w:t>Sentimientos de culpa o incapacidad</w:t>
      </w:r>
    </w:p>
    <w:p w14:paraId="1B49AE39" w14:textId="5C7271B9" w:rsidR="00164C48" w:rsidRPr="00C33D19" w:rsidRDefault="00164C48">
      <w:pPr>
        <w:jc w:val="both"/>
        <w:rPr>
          <w:ins w:id="732" w:author="Esquivias Carvajal, Diego Andres" w:date="2022-11-16T10:18:00Z"/>
          <w:rFonts w:ascii="Arial" w:hAnsi="Arial" w:cs="Arial"/>
          <w:color w:val="000000" w:themeColor="text1"/>
          <w:rPrChange w:id="733" w:author="Barría Díaz, Renato Fabián" w:date="2022-11-17T21:31:00Z">
            <w:rPr>
              <w:ins w:id="734" w:author="Esquivias Carvajal, Diego Andres" w:date="2022-11-16T10:18:00Z"/>
            </w:rPr>
          </w:rPrChange>
        </w:rPr>
        <w:pPrChange w:id="735" w:author="Villarroel Núñez, Nicolás Cristóbal" w:date="2022-11-16T19:20:00Z">
          <w:pPr/>
        </w:pPrChange>
      </w:pPr>
      <w:ins w:id="736" w:author="Esquivias Carvajal, Diego Andres" w:date="2022-11-16T10:18:00Z">
        <w:r w:rsidRPr="00C33D19">
          <w:rPr>
            <w:rFonts w:ascii="Arial" w:hAnsi="Arial" w:cs="Arial"/>
            <w:color w:val="000000" w:themeColor="text1"/>
            <w:rPrChange w:id="737" w:author="Barría Díaz, Renato Fabián" w:date="2022-11-17T21:31:00Z">
              <w:rPr/>
            </w:rPrChange>
          </w:rPr>
          <w:lastRenderedPageBreak/>
          <w:t xml:space="preserve">- </w:t>
        </w:r>
      </w:ins>
      <w:r w:rsidR="00551845">
        <w:rPr>
          <w:rFonts w:ascii="Arial" w:hAnsi="Arial" w:cs="Arial"/>
          <w:color w:val="000000" w:themeColor="text1"/>
        </w:rPr>
        <w:t>Irritabilidad.</w:t>
      </w:r>
    </w:p>
    <w:p w14:paraId="1BB29A7D" w14:textId="57B0D2DB" w:rsidR="00164C48" w:rsidRPr="00C33D19" w:rsidRDefault="00164C48">
      <w:pPr>
        <w:jc w:val="both"/>
        <w:rPr>
          <w:ins w:id="738" w:author="Esquivias Carvajal, Diego Andres" w:date="2022-11-16T10:19:00Z"/>
          <w:rFonts w:ascii="Arial" w:hAnsi="Arial" w:cs="Arial"/>
          <w:color w:val="000000" w:themeColor="text1"/>
          <w:rPrChange w:id="739" w:author="Barría Díaz, Renato Fabián" w:date="2022-11-17T21:31:00Z">
            <w:rPr>
              <w:ins w:id="740" w:author="Esquivias Carvajal, Diego Andres" w:date="2022-11-16T10:19:00Z"/>
            </w:rPr>
          </w:rPrChange>
        </w:rPr>
        <w:pPrChange w:id="741" w:author="Villarroel Núñez, Nicolás Cristóbal" w:date="2022-11-16T19:20:00Z">
          <w:pPr/>
        </w:pPrChange>
      </w:pPr>
      <w:ins w:id="742" w:author="Esquivias Carvajal, Diego Andres" w:date="2022-11-16T10:18:00Z">
        <w:r w:rsidRPr="00C33D19">
          <w:rPr>
            <w:rFonts w:ascii="Arial" w:hAnsi="Arial" w:cs="Arial"/>
            <w:color w:val="000000" w:themeColor="text1"/>
            <w:rPrChange w:id="743" w:author="Barría Díaz, Renato Fabián" w:date="2022-11-17T21:31:00Z">
              <w:rPr/>
            </w:rPrChange>
          </w:rPr>
          <w:t xml:space="preserve">- </w:t>
        </w:r>
      </w:ins>
      <w:r w:rsidR="00551845">
        <w:rPr>
          <w:rFonts w:ascii="Arial" w:hAnsi="Arial" w:cs="Arial"/>
          <w:color w:val="000000" w:themeColor="text1"/>
        </w:rPr>
        <w:t>Pesimismo ante el futuro.</w:t>
      </w:r>
    </w:p>
    <w:p w14:paraId="41A18243" w14:textId="5E76B293" w:rsidR="00164C48" w:rsidRPr="00C33D19" w:rsidRDefault="00164C48">
      <w:pPr>
        <w:jc w:val="both"/>
        <w:rPr>
          <w:ins w:id="744" w:author="Esquivias Carvajal, Diego Andres" w:date="2022-11-16T10:19:00Z"/>
          <w:rFonts w:ascii="Arial" w:hAnsi="Arial" w:cs="Arial"/>
          <w:color w:val="000000" w:themeColor="text1"/>
          <w:rPrChange w:id="745" w:author="Barría Díaz, Renato Fabián" w:date="2022-11-17T21:31:00Z">
            <w:rPr>
              <w:ins w:id="746" w:author="Esquivias Carvajal, Diego Andres" w:date="2022-11-16T10:19:00Z"/>
            </w:rPr>
          </w:rPrChange>
        </w:rPr>
        <w:pPrChange w:id="747" w:author="Villarroel Núñez, Nicolás Cristóbal" w:date="2022-11-16T19:20:00Z">
          <w:pPr/>
        </w:pPrChange>
      </w:pPr>
      <w:ins w:id="748" w:author="Esquivias Carvajal, Diego Andres" w:date="2022-11-16T10:19:00Z">
        <w:r w:rsidRPr="00C33D19">
          <w:rPr>
            <w:rFonts w:ascii="Arial" w:hAnsi="Arial" w:cs="Arial"/>
            <w:color w:val="000000" w:themeColor="text1"/>
            <w:rPrChange w:id="749" w:author="Barría Díaz, Renato Fabián" w:date="2022-11-17T21:31:00Z">
              <w:rPr/>
            </w:rPrChange>
          </w:rPr>
          <w:t xml:space="preserve">- </w:t>
        </w:r>
      </w:ins>
      <w:r w:rsidR="00551845">
        <w:rPr>
          <w:rFonts w:ascii="Arial" w:hAnsi="Arial" w:cs="Arial"/>
          <w:color w:val="000000" w:themeColor="text1"/>
        </w:rPr>
        <w:t>Ideas de muerte o de suicidio.</w:t>
      </w:r>
    </w:p>
    <w:p w14:paraId="1DA3052F" w14:textId="16F1511E" w:rsidR="00551845" w:rsidRPr="00C33D19" w:rsidRDefault="00164C48" w:rsidP="00551845">
      <w:pPr>
        <w:jc w:val="both"/>
        <w:rPr>
          <w:ins w:id="750" w:author="Esquivias Carvajal, Diego Andres" w:date="2022-11-16T10:19:00Z"/>
          <w:rFonts w:ascii="Arial" w:hAnsi="Arial" w:cs="Arial"/>
          <w:color w:val="000000" w:themeColor="text1"/>
          <w:rPrChange w:id="751" w:author="Barría Díaz, Renato Fabián" w:date="2022-11-17T21:31:00Z">
            <w:rPr>
              <w:ins w:id="752" w:author="Esquivias Carvajal, Diego Andres" w:date="2022-11-16T10:19:00Z"/>
            </w:rPr>
          </w:rPrChange>
        </w:rPr>
      </w:pPr>
      <w:ins w:id="753" w:author="Esquivias Carvajal, Diego Andres" w:date="2022-11-16T10:19:00Z">
        <w:r w:rsidRPr="00C33D19">
          <w:rPr>
            <w:rFonts w:ascii="Arial" w:hAnsi="Arial" w:cs="Arial"/>
            <w:color w:val="000000" w:themeColor="text1"/>
            <w:rPrChange w:id="754" w:author="Barría Díaz, Renato Fabián" w:date="2022-11-17T21:31:00Z">
              <w:rPr/>
            </w:rPrChange>
          </w:rPr>
          <w:t xml:space="preserve">- </w:t>
        </w:r>
      </w:ins>
      <w:r w:rsidR="00551845">
        <w:rPr>
          <w:rFonts w:ascii="Arial" w:hAnsi="Arial" w:cs="Arial"/>
          <w:color w:val="000000" w:themeColor="text1"/>
        </w:rPr>
        <w:t>Perdida de confianza en uno mismo.</w:t>
      </w:r>
    </w:p>
    <w:p w14:paraId="339486E9" w14:textId="292CE40C" w:rsidR="00164C48" w:rsidRPr="00C33D19" w:rsidRDefault="00164C48" w:rsidP="00E55E1F">
      <w:pPr>
        <w:pStyle w:val="Ttulo2"/>
        <w:jc w:val="both"/>
        <w:rPr>
          <w:ins w:id="755" w:author="Villarroel Núñez, Nicolás Cristóbal" w:date="2022-11-16T21:17:00Z"/>
          <w:rFonts w:ascii="Arial" w:hAnsi="Arial" w:cs="Arial"/>
          <w:color w:val="000000" w:themeColor="text1"/>
          <w:rPrChange w:id="756" w:author="Barría Díaz, Renato Fabián" w:date="2022-11-17T21:31:00Z">
            <w:rPr>
              <w:ins w:id="757" w:author="Villarroel Núñez, Nicolás Cristóbal" w:date="2022-11-16T21:17:00Z"/>
            </w:rPr>
          </w:rPrChange>
        </w:rPr>
      </w:pPr>
      <w:bookmarkStart w:id="758" w:name="_Toc119488698"/>
      <w:ins w:id="759" w:author="Esquivias Carvajal, Diego Andres" w:date="2022-11-16T10:26:00Z">
        <w:r w:rsidRPr="00C33D19">
          <w:rPr>
            <w:rFonts w:ascii="Arial" w:hAnsi="Arial" w:cs="Arial"/>
            <w:color w:val="000000" w:themeColor="text1"/>
            <w:rPrChange w:id="760" w:author="Barría Díaz, Renato Fabián" w:date="2022-11-17T21:31:00Z">
              <w:rPr/>
            </w:rPrChange>
          </w:rPr>
          <w:t>Preguntas</w:t>
        </w:r>
      </w:ins>
      <w:bookmarkEnd w:id="758"/>
    </w:p>
    <w:p w14:paraId="713814B2" w14:textId="77777777" w:rsidR="00164C48" w:rsidRPr="00C33D19" w:rsidRDefault="00164C48">
      <w:pPr>
        <w:jc w:val="both"/>
        <w:rPr>
          <w:ins w:id="761" w:author="Esquivias Carvajal, Diego Andres" w:date="2022-11-15T20:51:00Z"/>
          <w:rFonts w:ascii="Arial" w:hAnsi="Arial" w:cs="Arial"/>
          <w:color w:val="000000" w:themeColor="text1"/>
          <w:rPrChange w:id="762" w:author="Barría Díaz, Renato Fabián" w:date="2022-11-17T21:31:00Z">
            <w:rPr>
              <w:ins w:id="763" w:author="Esquivias Carvajal, Diego Andres" w:date="2022-11-15T20:51:00Z"/>
            </w:rPr>
          </w:rPrChange>
        </w:rPr>
        <w:pPrChange w:id="764" w:author="Villarroel Núñez, Nicolás Cristóbal" w:date="2022-11-16T19:20:00Z">
          <w:pPr/>
        </w:pPrChange>
      </w:pPr>
    </w:p>
    <w:p w14:paraId="2B4AA984" w14:textId="32AFCA01" w:rsidR="00BE1A30" w:rsidRPr="00C33D19" w:rsidRDefault="008F7F43">
      <w:pPr>
        <w:pStyle w:val="Prrafodelista"/>
        <w:numPr>
          <w:ilvl w:val="0"/>
          <w:numId w:val="3"/>
        </w:numPr>
        <w:jc w:val="both"/>
        <w:rPr>
          <w:ins w:id="765" w:author="Esquivias Carvajal, Diego Andres" w:date="2022-11-16T10:28:00Z"/>
          <w:rFonts w:ascii="Arial" w:hAnsi="Arial" w:cs="Arial"/>
          <w:color w:val="000000" w:themeColor="text1"/>
          <w:rPrChange w:id="766" w:author="Barría Díaz, Renato Fabián" w:date="2022-11-17T21:31:00Z">
            <w:rPr>
              <w:ins w:id="767" w:author="Esquivias Carvajal, Diego Andres" w:date="2022-11-16T10:28:00Z"/>
            </w:rPr>
          </w:rPrChange>
        </w:rPr>
        <w:pPrChange w:id="768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769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770" w:author="Barría Díaz, Renato Fabián" w:date="2022-11-17T21:31:00Z">
              <w:rPr/>
            </w:rPrChange>
          </w:rPr>
          <w:t>¿</w:t>
        </w:r>
      </w:ins>
      <w:ins w:id="771" w:author="Esquivias Carvajal, Diego Andres" w:date="2022-11-16T10:26:00Z">
        <w:r w:rsidR="00164C48" w:rsidRPr="00C33D19">
          <w:rPr>
            <w:rFonts w:ascii="Arial" w:hAnsi="Arial" w:cs="Arial"/>
            <w:color w:val="000000" w:themeColor="text1"/>
            <w:rPrChange w:id="772" w:author="Barría Díaz, Renato Fabián" w:date="2022-11-17T21:31:00Z">
              <w:rPr/>
            </w:rPrChange>
          </w:rPr>
          <w:t>Sientes que eres menos valioso que el resto?</w:t>
        </w:r>
      </w:ins>
    </w:p>
    <w:p w14:paraId="6690290A" w14:textId="2784DBDB" w:rsidR="00BA5010" w:rsidRPr="00C33D19" w:rsidRDefault="00BA5010">
      <w:pPr>
        <w:pStyle w:val="Prrafodelista"/>
        <w:numPr>
          <w:ilvl w:val="0"/>
          <w:numId w:val="7"/>
        </w:numPr>
        <w:jc w:val="both"/>
        <w:rPr>
          <w:ins w:id="773" w:author="Esquivias Carvajal, Diego Andres" w:date="2022-11-16T10:28:00Z"/>
          <w:rFonts w:ascii="Arial" w:hAnsi="Arial" w:cs="Arial"/>
          <w:color w:val="000000" w:themeColor="text1"/>
          <w:rPrChange w:id="774" w:author="Barría Díaz, Renato Fabián" w:date="2022-11-17T21:31:00Z">
            <w:rPr>
              <w:ins w:id="775" w:author="Esquivias Carvajal, Diego Andres" w:date="2022-11-16T10:28:00Z"/>
            </w:rPr>
          </w:rPrChange>
        </w:rPr>
        <w:pPrChange w:id="776" w:author="Villarroel Núñez, Nicolás Cristóbal" w:date="2022-11-16T19:20:00Z">
          <w:pPr>
            <w:ind w:left="360"/>
          </w:pPr>
        </w:pPrChange>
      </w:pPr>
      <w:ins w:id="777" w:author="Esquivias Carvajal, Diego Andres" w:date="2022-11-16T10:29:00Z">
        <w:r w:rsidRPr="00C33D19">
          <w:rPr>
            <w:rFonts w:ascii="Arial" w:hAnsi="Arial" w:cs="Arial"/>
            <w:color w:val="000000" w:themeColor="text1"/>
            <w:rPrChange w:id="778" w:author="Barría Díaz, Renato Fabián" w:date="2022-11-17T21:31:00Z">
              <w:rPr/>
            </w:rPrChange>
          </w:rPr>
          <w:t>Nunca</w:t>
        </w:r>
      </w:ins>
    </w:p>
    <w:p w14:paraId="2AF9A065" w14:textId="510A6FA7" w:rsidR="00BA5010" w:rsidRPr="00C33D19" w:rsidRDefault="00BA5010">
      <w:pPr>
        <w:pStyle w:val="Prrafodelista"/>
        <w:numPr>
          <w:ilvl w:val="0"/>
          <w:numId w:val="7"/>
        </w:numPr>
        <w:jc w:val="both"/>
        <w:rPr>
          <w:ins w:id="779" w:author="Esquivias Carvajal, Diego Andres" w:date="2022-11-16T10:29:00Z"/>
          <w:rFonts w:ascii="Arial" w:hAnsi="Arial" w:cs="Arial"/>
          <w:color w:val="000000" w:themeColor="text1"/>
          <w:rPrChange w:id="780" w:author="Barría Díaz, Renato Fabián" w:date="2022-11-17T21:31:00Z">
            <w:rPr>
              <w:ins w:id="781" w:author="Esquivias Carvajal, Diego Andres" w:date="2022-11-16T10:29:00Z"/>
            </w:rPr>
          </w:rPrChange>
        </w:rPr>
        <w:pPrChange w:id="782" w:author="Villarroel Núñez, Nicolás Cristóbal" w:date="2022-11-16T19:20:00Z">
          <w:pPr>
            <w:ind w:left="360"/>
          </w:pPr>
        </w:pPrChange>
      </w:pPr>
      <w:ins w:id="783" w:author="Esquivias Carvajal, Diego Andres" w:date="2022-11-16T10:29:00Z">
        <w:r w:rsidRPr="00C33D19">
          <w:rPr>
            <w:rFonts w:ascii="Arial" w:hAnsi="Arial" w:cs="Arial"/>
            <w:color w:val="000000" w:themeColor="text1"/>
            <w:rPrChange w:id="784" w:author="Barría Díaz, Renato Fabián" w:date="2022-11-17T21:31:00Z">
              <w:rPr/>
            </w:rPrChange>
          </w:rPr>
          <w:t>Muy pocas veces</w:t>
        </w:r>
      </w:ins>
    </w:p>
    <w:p w14:paraId="2AAD45CC" w14:textId="4C0FCF1D" w:rsidR="00BA5010" w:rsidRPr="00C33D19" w:rsidRDefault="00BA5010">
      <w:pPr>
        <w:pStyle w:val="Prrafodelista"/>
        <w:numPr>
          <w:ilvl w:val="0"/>
          <w:numId w:val="7"/>
        </w:numPr>
        <w:jc w:val="both"/>
        <w:rPr>
          <w:ins w:id="785" w:author="Esquivias Carvajal, Diego Andres" w:date="2022-11-16T10:29:00Z"/>
          <w:rFonts w:ascii="Arial" w:hAnsi="Arial" w:cs="Arial"/>
          <w:color w:val="000000" w:themeColor="text1"/>
          <w:rPrChange w:id="786" w:author="Barría Díaz, Renato Fabián" w:date="2022-11-17T21:31:00Z">
            <w:rPr>
              <w:ins w:id="787" w:author="Esquivias Carvajal, Diego Andres" w:date="2022-11-16T10:29:00Z"/>
            </w:rPr>
          </w:rPrChange>
        </w:rPr>
        <w:pPrChange w:id="788" w:author="Villarroel Núñez, Nicolás Cristóbal" w:date="2022-11-16T19:20:00Z">
          <w:pPr>
            <w:ind w:left="360"/>
          </w:pPr>
        </w:pPrChange>
      </w:pPr>
      <w:ins w:id="789" w:author="Esquivias Carvajal, Diego Andres" w:date="2022-11-16T10:29:00Z">
        <w:r w:rsidRPr="00C33D19">
          <w:rPr>
            <w:rFonts w:ascii="Arial" w:hAnsi="Arial" w:cs="Arial"/>
            <w:color w:val="000000" w:themeColor="text1"/>
            <w:rPrChange w:id="790" w:author="Barría Díaz, Renato Fabián" w:date="2022-11-17T21:31:00Z">
              <w:rPr/>
            </w:rPrChange>
          </w:rPr>
          <w:t>A veces</w:t>
        </w:r>
      </w:ins>
    </w:p>
    <w:p w14:paraId="0B2FAA8B" w14:textId="6DA92EAA" w:rsidR="00BA5010" w:rsidRPr="00C33D19" w:rsidRDefault="00BA5010" w:rsidP="00E55E1F">
      <w:pPr>
        <w:pStyle w:val="Prrafodelista"/>
        <w:numPr>
          <w:ilvl w:val="0"/>
          <w:numId w:val="7"/>
        </w:numPr>
        <w:jc w:val="both"/>
        <w:rPr>
          <w:ins w:id="791" w:author="Villarroel Núñez, Nicolás Cristóbal" w:date="2022-11-16T22:07:00Z"/>
          <w:rFonts w:ascii="Arial" w:hAnsi="Arial" w:cs="Arial"/>
          <w:color w:val="000000" w:themeColor="text1"/>
          <w:rPrChange w:id="792" w:author="Barría Díaz, Renato Fabián" w:date="2022-11-17T21:31:00Z">
            <w:rPr>
              <w:ins w:id="793" w:author="Villarroel Núñez, Nicolás Cristóbal" w:date="2022-11-16T22:07:00Z"/>
            </w:rPr>
          </w:rPrChange>
        </w:rPr>
      </w:pPr>
      <w:ins w:id="794" w:author="Esquivias Carvajal, Diego Andres" w:date="2022-11-16T10:29:00Z">
        <w:r w:rsidRPr="00C33D19">
          <w:rPr>
            <w:rFonts w:ascii="Arial" w:hAnsi="Arial" w:cs="Arial"/>
            <w:color w:val="000000" w:themeColor="text1"/>
            <w:rPrChange w:id="795" w:author="Barría Díaz, Renato Fabián" w:date="2022-11-17T21:31:00Z">
              <w:rPr/>
            </w:rPrChange>
          </w:rPr>
          <w:t>Habitual</w:t>
        </w:r>
      </w:ins>
      <w:ins w:id="796" w:author="Esquivias Carvajal, Diego Andres" w:date="2022-11-16T10:30:00Z">
        <w:r w:rsidRPr="00C33D19">
          <w:rPr>
            <w:rFonts w:ascii="Arial" w:hAnsi="Arial" w:cs="Arial"/>
            <w:color w:val="000000" w:themeColor="text1"/>
            <w:rPrChange w:id="797" w:author="Barría Díaz, Renato Fabián" w:date="2022-11-17T21:31:00Z">
              <w:rPr/>
            </w:rPrChange>
          </w:rPr>
          <w:t>mente</w:t>
        </w:r>
      </w:ins>
    </w:p>
    <w:p w14:paraId="7CB93324" w14:textId="77777777" w:rsidR="00BA5010" w:rsidRPr="00C33D19" w:rsidRDefault="00BA5010">
      <w:pPr>
        <w:pStyle w:val="Prrafodelista"/>
        <w:ind w:left="1080"/>
        <w:jc w:val="both"/>
        <w:rPr>
          <w:ins w:id="798" w:author="Esquivias Carvajal, Diego Andres" w:date="2022-11-15T20:52:00Z"/>
          <w:rFonts w:ascii="Arial" w:hAnsi="Arial" w:cs="Arial"/>
          <w:color w:val="000000" w:themeColor="text1"/>
          <w:rPrChange w:id="799" w:author="Barría Díaz, Renato Fabián" w:date="2022-11-17T21:31:00Z">
            <w:rPr>
              <w:ins w:id="800" w:author="Esquivias Carvajal, Diego Andres" w:date="2022-11-15T20:52:00Z"/>
            </w:rPr>
          </w:rPrChange>
        </w:rPr>
        <w:pPrChange w:id="801" w:author="Villarroel Núñez, Nicolás Cristóbal" w:date="2022-11-16T19:20:00Z">
          <w:pPr/>
        </w:pPrChange>
      </w:pPr>
    </w:p>
    <w:p w14:paraId="153BA010" w14:textId="7E779E51" w:rsidR="008F7F43" w:rsidRPr="00C33D19" w:rsidRDefault="008F7F43">
      <w:pPr>
        <w:pStyle w:val="Prrafodelista"/>
        <w:numPr>
          <w:ilvl w:val="0"/>
          <w:numId w:val="3"/>
        </w:numPr>
        <w:jc w:val="both"/>
        <w:rPr>
          <w:ins w:id="802" w:author="Esquivias Carvajal, Diego Andres" w:date="2022-11-16T10:34:00Z"/>
          <w:rFonts w:ascii="Arial" w:hAnsi="Arial" w:cs="Arial"/>
          <w:color w:val="000000" w:themeColor="text1"/>
          <w:rPrChange w:id="803" w:author="Barría Díaz, Renato Fabián" w:date="2022-11-17T21:31:00Z">
            <w:rPr>
              <w:ins w:id="804" w:author="Esquivias Carvajal, Diego Andres" w:date="2022-11-16T10:34:00Z"/>
            </w:rPr>
          </w:rPrChange>
        </w:rPr>
        <w:pPrChange w:id="805" w:author="Villarroel Núñez, Nicolás Cristóbal" w:date="2022-11-16T19:20:00Z">
          <w:pPr>
            <w:ind w:firstLine="360"/>
          </w:pPr>
        </w:pPrChange>
      </w:pPr>
      <w:ins w:id="806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807" w:author="Barría Díaz, Renato Fabián" w:date="2022-11-17T21:31:00Z">
              <w:rPr/>
            </w:rPrChange>
          </w:rPr>
          <w:t>¿</w:t>
        </w:r>
      </w:ins>
      <w:ins w:id="808" w:author="Villarroel Núñez, Nicolás Cristóbal" w:date="2022-11-16T19:23:00Z">
        <w:r w:rsidR="00E55E1F" w:rsidRPr="00C33D19">
          <w:rPr>
            <w:rFonts w:ascii="Arial" w:hAnsi="Arial" w:cs="Arial"/>
            <w:color w:val="000000" w:themeColor="text1"/>
            <w:rPrChange w:id="809" w:author="Barría Díaz, Renato Fabián" w:date="2022-11-17T21:31:00Z">
              <w:rPr/>
            </w:rPrChange>
          </w:rPr>
          <w:t>H</w:t>
        </w:r>
      </w:ins>
      <w:ins w:id="810" w:author="Esquivias Carvajal, Diego Andres" w:date="2022-11-16T10:20:00Z">
        <w:del w:id="811" w:author="Villarroel Núñez, Nicolás Cristóbal" w:date="2022-11-16T19:23:00Z">
          <w:r w:rsidR="00164C48" w:rsidRPr="00C33D19" w:rsidDel="00E55E1F">
            <w:rPr>
              <w:rFonts w:ascii="Arial" w:hAnsi="Arial" w:cs="Arial"/>
              <w:color w:val="000000" w:themeColor="text1"/>
              <w:rPrChange w:id="812" w:author="Barría Díaz, Renato Fabián" w:date="2022-11-17T21:31:00Z">
                <w:rPr/>
              </w:rPrChange>
            </w:rPr>
            <w:delText>h</w:delText>
          </w:r>
        </w:del>
        <w:r w:rsidR="00164C48" w:rsidRPr="00C33D19">
          <w:rPr>
            <w:rFonts w:ascii="Arial" w:hAnsi="Arial" w:cs="Arial"/>
            <w:color w:val="000000" w:themeColor="text1"/>
            <w:rPrChange w:id="813" w:author="Barría Díaz, Renato Fabián" w:date="2022-11-17T21:31:00Z">
              <w:rPr/>
            </w:rPrChange>
          </w:rPr>
          <w:t xml:space="preserve">as perdido o ganado una cantidad de peso importante </w:t>
        </w:r>
      </w:ins>
      <w:ins w:id="814" w:author="Esquivias Carvajal, Diego Andres" w:date="2022-11-16T10:21:00Z">
        <w:r w:rsidR="00164C48" w:rsidRPr="00C33D19">
          <w:rPr>
            <w:rFonts w:ascii="Arial" w:hAnsi="Arial" w:cs="Arial"/>
            <w:color w:val="000000" w:themeColor="text1"/>
            <w:rPrChange w:id="815" w:author="Barría Díaz, Renato Fabián" w:date="2022-11-17T21:31:00Z">
              <w:rPr/>
            </w:rPrChange>
          </w:rPr>
          <w:t>recientemente</w:t>
        </w:r>
      </w:ins>
      <w:ins w:id="816" w:author="Esquivias Carvajal, Diego Andres" w:date="2022-11-16T10:20:00Z">
        <w:r w:rsidR="00164C48" w:rsidRPr="00C33D19">
          <w:rPr>
            <w:rFonts w:ascii="Arial" w:hAnsi="Arial" w:cs="Arial"/>
            <w:color w:val="000000" w:themeColor="text1"/>
            <w:rPrChange w:id="817" w:author="Barría Díaz, Renato Fabián" w:date="2022-11-17T21:31:00Z">
              <w:rPr/>
            </w:rPrChange>
          </w:rPr>
          <w:t xml:space="preserve"> (último mes)</w:t>
        </w:r>
      </w:ins>
      <w:ins w:id="818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819" w:author="Barría Díaz, Renato Fabián" w:date="2022-11-17T21:31:00Z">
              <w:rPr/>
            </w:rPrChange>
          </w:rPr>
          <w:t>?</w:t>
        </w:r>
      </w:ins>
    </w:p>
    <w:p w14:paraId="104D86F7" w14:textId="0C102481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820" w:author="Esquivias Carvajal, Diego Andres" w:date="2022-11-16T10:35:00Z"/>
          <w:rFonts w:ascii="Arial" w:hAnsi="Arial" w:cs="Arial"/>
          <w:color w:val="000000" w:themeColor="text1"/>
          <w:rPrChange w:id="821" w:author="Barría Díaz, Renato Fabián" w:date="2022-11-17T21:31:00Z">
            <w:rPr>
              <w:ins w:id="822" w:author="Esquivias Carvajal, Diego Andres" w:date="2022-11-16T10:35:00Z"/>
            </w:rPr>
          </w:rPrChange>
        </w:rPr>
        <w:pPrChange w:id="823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824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825" w:author="Barría Díaz, Renato Fabián" w:date="2022-11-17T21:31:00Z">
              <w:rPr/>
            </w:rPrChange>
          </w:rPr>
          <w:t>N</w:t>
        </w:r>
      </w:ins>
      <w:ins w:id="826" w:author="Esquivias Carvajal, Diego Andres" w:date="2022-11-16T10:39:00Z">
        <w:r w:rsidR="001477DE" w:rsidRPr="00C33D19">
          <w:rPr>
            <w:rFonts w:ascii="Arial" w:hAnsi="Arial" w:cs="Arial"/>
            <w:color w:val="000000" w:themeColor="text1"/>
            <w:rPrChange w:id="827" w:author="Barría Díaz, Renato Fabián" w:date="2022-11-17T21:31:00Z">
              <w:rPr/>
            </w:rPrChange>
          </w:rPr>
          <w:t>o he perdido o ganado peso últimamente</w:t>
        </w:r>
      </w:ins>
    </w:p>
    <w:p w14:paraId="093F70C0" w14:textId="7D4B4E64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828" w:author="Esquivias Carvajal, Diego Andres" w:date="2022-11-16T10:35:00Z"/>
          <w:rFonts w:ascii="Arial" w:hAnsi="Arial" w:cs="Arial"/>
          <w:color w:val="000000" w:themeColor="text1"/>
          <w:rPrChange w:id="829" w:author="Barría Díaz, Renato Fabián" w:date="2022-11-17T21:31:00Z">
            <w:rPr>
              <w:ins w:id="830" w:author="Esquivias Carvajal, Diego Andres" w:date="2022-11-16T10:35:00Z"/>
            </w:rPr>
          </w:rPrChange>
        </w:rPr>
        <w:pPrChange w:id="831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832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33" w:author="Barría Díaz, Renato Fabián" w:date="2022-11-17T21:31:00Z">
              <w:rPr/>
            </w:rPrChange>
          </w:rPr>
          <w:t xml:space="preserve">He perdido o ganado </w:t>
        </w:r>
      </w:ins>
      <w:ins w:id="834" w:author="Esquivias Carvajal, Diego Andres" w:date="2022-11-16T10:40:00Z">
        <w:r w:rsidRPr="00C33D19">
          <w:rPr>
            <w:rFonts w:ascii="Arial" w:hAnsi="Arial" w:cs="Arial"/>
            <w:color w:val="000000" w:themeColor="text1"/>
            <w:rPrChange w:id="835" w:author="Barría Díaz, Renato Fabián" w:date="2022-11-17T21:31:00Z">
              <w:rPr/>
            </w:rPrChange>
          </w:rPr>
          <w:t>más</w:t>
        </w:r>
      </w:ins>
      <w:ins w:id="836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37" w:author="Barría Díaz, Renato Fabián" w:date="2022-11-17T21:31:00Z">
              <w:rPr/>
            </w:rPrChange>
          </w:rPr>
          <w:t xml:space="preserve"> de 2 kilos</w:t>
        </w:r>
      </w:ins>
    </w:p>
    <w:p w14:paraId="34CB3DAD" w14:textId="269D8906" w:rsidR="001477DE" w:rsidRPr="00C33D19" w:rsidRDefault="001477DE">
      <w:pPr>
        <w:pStyle w:val="Prrafodelista"/>
        <w:numPr>
          <w:ilvl w:val="0"/>
          <w:numId w:val="10"/>
        </w:numPr>
        <w:jc w:val="both"/>
        <w:rPr>
          <w:ins w:id="838" w:author="Esquivias Carvajal, Diego Andres" w:date="2022-11-16T10:39:00Z"/>
          <w:rFonts w:ascii="Arial" w:hAnsi="Arial" w:cs="Arial"/>
          <w:color w:val="000000" w:themeColor="text1"/>
          <w:rPrChange w:id="839" w:author="Barría Díaz, Renato Fabián" w:date="2022-11-17T21:31:00Z">
            <w:rPr>
              <w:ins w:id="840" w:author="Esquivias Carvajal, Diego Andres" w:date="2022-11-16T10:39:00Z"/>
            </w:rPr>
          </w:rPrChange>
        </w:rPr>
        <w:pPrChange w:id="841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842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43" w:author="Barría Díaz, Renato Fabián" w:date="2022-11-17T21:31:00Z">
              <w:rPr/>
            </w:rPrChange>
          </w:rPr>
          <w:t xml:space="preserve">He perdido o ganado </w:t>
        </w:r>
      </w:ins>
      <w:ins w:id="844" w:author="Esquivias Carvajal, Diego Andres" w:date="2022-11-16T10:40:00Z">
        <w:r w:rsidRPr="00C33D19">
          <w:rPr>
            <w:rFonts w:ascii="Arial" w:hAnsi="Arial" w:cs="Arial"/>
            <w:color w:val="000000" w:themeColor="text1"/>
            <w:rPrChange w:id="845" w:author="Barría Díaz, Renato Fabián" w:date="2022-11-17T21:31:00Z">
              <w:rPr/>
            </w:rPrChange>
          </w:rPr>
          <w:t>más</w:t>
        </w:r>
      </w:ins>
      <w:ins w:id="846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47" w:author="Barría Díaz, Renato Fabián" w:date="2022-11-17T21:31:00Z">
              <w:rPr/>
            </w:rPrChange>
          </w:rPr>
          <w:t xml:space="preserve"> de </w:t>
        </w:r>
      </w:ins>
      <w:ins w:id="848" w:author="Esquivias Carvajal, Diego Andres" w:date="2022-11-16T10:40:00Z">
        <w:r w:rsidRPr="00C33D19">
          <w:rPr>
            <w:rFonts w:ascii="Arial" w:hAnsi="Arial" w:cs="Arial"/>
            <w:color w:val="000000" w:themeColor="text1"/>
            <w:rPrChange w:id="849" w:author="Barría Díaz, Renato Fabián" w:date="2022-11-17T21:31:00Z">
              <w:rPr/>
            </w:rPrChange>
          </w:rPr>
          <w:t>4</w:t>
        </w:r>
      </w:ins>
      <w:ins w:id="850" w:author="Esquivias Carvajal, Diego Andres" w:date="2022-11-16T10:39:00Z">
        <w:r w:rsidRPr="00C33D19">
          <w:rPr>
            <w:rFonts w:ascii="Arial" w:hAnsi="Arial" w:cs="Arial"/>
            <w:color w:val="000000" w:themeColor="text1"/>
            <w:rPrChange w:id="851" w:author="Barría Díaz, Renato Fabián" w:date="2022-11-17T21:31:00Z">
              <w:rPr/>
            </w:rPrChange>
          </w:rPr>
          <w:t xml:space="preserve"> kilos</w:t>
        </w:r>
      </w:ins>
    </w:p>
    <w:p w14:paraId="5CBA39AE" w14:textId="59237677" w:rsidR="001477DE" w:rsidRPr="00C33D19" w:rsidRDefault="001477DE" w:rsidP="00E55E1F">
      <w:pPr>
        <w:pStyle w:val="Prrafodelista"/>
        <w:numPr>
          <w:ilvl w:val="0"/>
          <w:numId w:val="10"/>
        </w:numPr>
        <w:jc w:val="both"/>
        <w:rPr>
          <w:ins w:id="852" w:author="Villarroel Núñez, Nicolás Cristóbal" w:date="2022-11-16T23:41:00Z"/>
          <w:rFonts w:ascii="Arial" w:hAnsi="Arial" w:cs="Arial"/>
          <w:color w:val="000000" w:themeColor="text1"/>
          <w:rPrChange w:id="853" w:author="Barría Díaz, Renato Fabián" w:date="2022-11-17T21:31:00Z">
            <w:rPr>
              <w:ins w:id="854" w:author="Villarroel Núñez, Nicolás Cristóbal" w:date="2022-11-16T23:41:00Z"/>
            </w:rPr>
          </w:rPrChange>
        </w:rPr>
      </w:pPr>
      <w:ins w:id="855" w:author="Esquivias Carvajal, Diego Andres" w:date="2022-11-16T10:40:00Z">
        <w:r w:rsidRPr="00C33D19">
          <w:rPr>
            <w:rFonts w:ascii="Arial" w:hAnsi="Arial" w:cs="Arial"/>
            <w:color w:val="000000" w:themeColor="text1"/>
            <w:rPrChange w:id="856" w:author="Barría Díaz, Renato Fabián" w:date="2022-11-17T21:31:00Z">
              <w:rPr/>
            </w:rPrChange>
          </w:rPr>
          <w:t>He perdido o ganado más de 7 kilos</w:t>
        </w:r>
      </w:ins>
    </w:p>
    <w:p w14:paraId="5CA7125A" w14:textId="77777777" w:rsidR="00BA5010" w:rsidRPr="00C33D19" w:rsidRDefault="00BA5010">
      <w:pPr>
        <w:pStyle w:val="Prrafodelista"/>
        <w:ind w:left="1080"/>
        <w:jc w:val="both"/>
        <w:rPr>
          <w:ins w:id="857" w:author="Esquivias Carvajal, Diego Andres" w:date="2022-11-15T20:52:00Z"/>
          <w:rFonts w:ascii="Arial" w:hAnsi="Arial" w:cs="Arial"/>
          <w:color w:val="000000" w:themeColor="text1"/>
          <w:rPrChange w:id="858" w:author="Barría Díaz, Renato Fabián" w:date="2022-11-17T21:31:00Z">
            <w:rPr>
              <w:ins w:id="859" w:author="Esquivias Carvajal, Diego Andres" w:date="2022-11-15T20:52:00Z"/>
            </w:rPr>
          </w:rPrChange>
        </w:rPr>
        <w:pPrChange w:id="860" w:author="Villarroel Núñez, Nicolás Cristóbal" w:date="2022-11-16T19:20:00Z">
          <w:pPr/>
        </w:pPrChange>
      </w:pPr>
    </w:p>
    <w:p w14:paraId="2B784979" w14:textId="7DB7D477" w:rsidR="008F7F43" w:rsidRPr="00C33D19" w:rsidRDefault="00164C48">
      <w:pPr>
        <w:pStyle w:val="Prrafodelista"/>
        <w:numPr>
          <w:ilvl w:val="0"/>
          <w:numId w:val="3"/>
        </w:numPr>
        <w:jc w:val="both"/>
        <w:rPr>
          <w:ins w:id="861" w:author="Esquivias Carvajal, Diego Andres" w:date="2022-11-16T10:35:00Z"/>
          <w:rFonts w:ascii="Arial" w:hAnsi="Arial" w:cs="Arial"/>
          <w:color w:val="000000" w:themeColor="text1"/>
          <w:rPrChange w:id="862" w:author="Barría Díaz, Renato Fabián" w:date="2022-11-17T21:31:00Z">
            <w:rPr>
              <w:ins w:id="863" w:author="Esquivias Carvajal, Diego Andres" w:date="2022-11-16T10:35:00Z"/>
            </w:rPr>
          </w:rPrChange>
        </w:rPr>
        <w:pPrChange w:id="864" w:author="Villarroel Núñez, Nicolás Cristóbal" w:date="2022-11-16T19:20:00Z">
          <w:pPr>
            <w:ind w:firstLine="360"/>
          </w:pPr>
        </w:pPrChange>
      </w:pPr>
      <w:ins w:id="865" w:author="Esquivias Carvajal, Diego Andres" w:date="2022-11-16T10:21:00Z">
        <w:r w:rsidRPr="00C33D19">
          <w:rPr>
            <w:rFonts w:ascii="Arial" w:hAnsi="Arial" w:cs="Arial"/>
            <w:color w:val="000000" w:themeColor="text1"/>
            <w:rPrChange w:id="866" w:author="Barría Díaz, Renato Fabián" w:date="2022-11-17T21:31:00Z">
              <w:rPr/>
            </w:rPrChange>
          </w:rPr>
          <w:t>¿</w:t>
        </w:r>
      </w:ins>
      <w:ins w:id="867" w:author="Villarroel Núñez, Nicolás Cristóbal" w:date="2022-11-17T00:05:00Z">
        <w:r w:rsidR="009E706A" w:rsidRPr="00C33D19">
          <w:rPr>
            <w:rFonts w:ascii="Arial" w:hAnsi="Arial" w:cs="Arial"/>
            <w:color w:val="000000" w:themeColor="text1"/>
            <w:rPrChange w:id="868" w:author="Barría Díaz, Renato Fabián" w:date="2022-11-17T21:31:00Z">
              <w:rPr/>
            </w:rPrChange>
          </w:rPr>
          <w:t xml:space="preserve">Tienes sentimientos </w:t>
        </w:r>
        <w:r w:rsidR="00B93DA7" w:rsidRPr="00C33D19">
          <w:rPr>
            <w:rFonts w:ascii="Arial" w:hAnsi="Arial" w:cs="Arial"/>
            <w:color w:val="000000" w:themeColor="text1"/>
            <w:rPrChange w:id="869" w:author="Barría Díaz, Renato Fabián" w:date="2022-11-17T21:31:00Z">
              <w:rPr/>
            </w:rPrChange>
          </w:rPr>
          <w:t>persistentes de tristeza,</w:t>
        </w:r>
      </w:ins>
      <w:ins w:id="870" w:author="Villarroel Núñez, Nicolás Cristóbal" w:date="2022-11-17T00:06:00Z">
        <w:r w:rsidR="00B93DA7" w:rsidRPr="00C33D19">
          <w:rPr>
            <w:rFonts w:ascii="Arial" w:hAnsi="Arial" w:cs="Arial"/>
            <w:color w:val="000000" w:themeColor="text1"/>
            <w:rPrChange w:id="871" w:author="Barría Díaz, Renato Fabián" w:date="2022-11-17T21:31:00Z">
              <w:rPr/>
            </w:rPrChange>
          </w:rPr>
          <w:t xml:space="preserve"> desesperanza </w:t>
        </w:r>
      </w:ins>
      <w:ins w:id="872" w:author="Villarroel Núñez, Nicolás Cristóbal" w:date="2022-11-17T00:05:00Z">
        <w:r w:rsidR="00B93DA7" w:rsidRPr="00C33D19">
          <w:rPr>
            <w:rFonts w:ascii="Arial" w:hAnsi="Arial" w:cs="Arial"/>
            <w:color w:val="000000" w:themeColor="text1"/>
            <w:rPrChange w:id="873" w:author="Barría Díaz, Renato Fabián" w:date="2022-11-17T21:31:00Z">
              <w:rPr/>
            </w:rPrChange>
          </w:rPr>
          <w:t xml:space="preserve">o </w:t>
        </w:r>
      </w:ins>
      <w:ins w:id="874" w:author="Villarroel Núñez, Nicolás Cristóbal" w:date="2022-11-17T00:06:00Z">
        <w:r w:rsidR="00B93DA7" w:rsidRPr="00C33D19">
          <w:rPr>
            <w:rFonts w:ascii="Arial" w:hAnsi="Arial" w:cs="Arial"/>
            <w:color w:val="000000" w:themeColor="text1"/>
            <w:rPrChange w:id="875" w:author="Barría Díaz, Renato Fabián" w:date="2022-11-17T21:31:00Z">
              <w:rPr/>
            </w:rPrChange>
          </w:rPr>
          <w:t>vací</w:t>
        </w:r>
      </w:ins>
      <w:ins w:id="876" w:author="Villarroel Núñez, Nicolás Cristóbal" w:date="2022-11-17T00:08:00Z">
        <w:r w:rsidR="00B93DA7" w:rsidRPr="00C33D19">
          <w:rPr>
            <w:rFonts w:ascii="Arial" w:hAnsi="Arial" w:cs="Arial"/>
            <w:color w:val="000000" w:themeColor="text1"/>
            <w:rPrChange w:id="877" w:author="Barría Díaz, Renato Fabián" w:date="2022-11-17T21:31:00Z">
              <w:rPr/>
            </w:rPrChange>
          </w:rPr>
          <w:t>o</w:t>
        </w:r>
      </w:ins>
      <w:ins w:id="878" w:author="Villarroel Núñez, Nicolás Cristóbal" w:date="2022-11-17T00:05:00Z">
        <w:r w:rsidR="00B93DA7" w:rsidRPr="00C33D19">
          <w:rPr>
            <w:rFonts w:ascii="Arial" w:hAnsi="Arial" w:cs="Arial"/>
            <w:color w:val="000000" w:themeColor="text1"/>
            <w:rPrChange w:id="879" w:author="Barría Díaz, Renato Fabián" w:date="2022-11-17T21:31:00Z">
              <w:rPr/>
            </w:rPrChange>
          </w:rPr>
          <w:t xml:space="preserve"> </w:t>
        </w:r>
      </w:ins>
      <w:ins w:id="880" w:author="Esquivias Carvajal, Diego Andres" w:date="2022-11-16T10:23:00Z">
        <w:del w:id="881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882" w:author="Barría Díaz, Renato Fabián" w:date="2022-11-17T21:31:00Z">
                <w:rPr/>
              </w:rPrChange>
            </w:rPr>
            <w:delText>Te sientes</w:delText>
          </w:r>
        </w:del>
      </w:ins>
      <w:ins w:id="883" w:author="Esquivias Carvajal, Diego Andres" w:date="2022-11-16T10:22:00Z">
        <w:del w:id="884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885" w:author="Barría Díaz, Renato Fabián" w:date="2022-11-17T21:31:00Z">
                <w:rPr/>
              </w:rPrChange>
            </w:rPr>
            <w:delText xml:space="preserve"> triste</w:delText>
          </w:r>
        </w:del>
      </w:ins>
      <w:ins w:id="886" w:author="Esquivias Carvajal, Diego Andres" w:date="2022-11-16T10:23:00Z">
        <w:del w:id="887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888" w:author="Barría Díaz, Renato Fabián" w:date="2022-11-17T21:31:00Z">
                <w:rPr/>
              </w:rPrChange>
            </w:rPr>
            <w:delText xml:space="preserve">, </w:delText>
          </w:r>
        </w:del>
      </w:ins>
      <w:ins w:id="889" w:author="Esquivias Carvajal, Diego Andres" w:date="2022-11-16T10:22:00Z">
        <w:del w:id="890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891" w:author="Barría Díaz, Renato Fabián" w:date="2022-11-17T21:31:00Z">
                <w:rPr/>
              </w:rPrChange>
            </w:rPr>
            <w:delText>vacío</w:delText>
          </w:r>
        </w:del>
      </w:ins>
      <w:ins w:id="892" w:author="Esquivias Carvajal, Diego Andres" w:date="2022-11-16T10:23:00Z">
        <w:del w:id="893" w:author="Villarroel Núñez, Nicolás Cristóbal" w:date="2022-11-17T00:05:00Z">
          <w:r w:rsidRPr="00C33D19" w:rsidDel="009E706A">
            <w:rPr>
              <w:rFonts w:ascii="Arial" w:hAnsi="Arial" w:cs="Arial"/>
              <w:color w:val="000000" w:themeColor="text1"/>
              <w:rPrChange w:id="894" w:author="Barría Díaz, Renato Fabián" w:date="2022-11-17T21:31:00Z">
                <w:rPr/>
              </w:rPrChange>
            </w:rPr>
            <w:delText xml:space="preserve"> o sin esperanza</w:delText>
          </w:r>
        </w:del>
      </w:ins>
      <w:ins w:id="895" w:author="Esquivias Carvajal, Diego Andres" w:date="2022-11-16T10:22:00Z">
        <w:r w:rsidRPr="00C33D19">
          <w:rPr>
            <w:rFonts w:ascii="Arial" w:hAnsi="Arial" w:cs="Arial"/>
            <w:color w:val="000000" w:themeColor="text1"/>
            <w:rPrChange w:id="896" w:author="Barría Díaz, Renato Fabián" w:date="2022-11-17T21:31:00Z">
              <w:rPr/>
            </w:rPrChange>
          </w:rPr>
          <w:t>?</w:t>
        </w:r>
      </w:ins>
    </w:p>
    <w:p w14:paraId="4E0C5A9C" w14:textId="77777777" w:rsidR="00BA5010" w:rsidRPr="00C33D19" w:rsidRDefault="00BA5010">
      <w:pPr>
        <w:pStyle w:val="Prrafodelista"/>
        <w:numPr>
          <w:ilvl w:val="0"/>
          <w:numId w:val="11"/>
        </w:numPr>
        <w:jc w:val="both"/>
        <w:rPr>
          <w:ins w:id="897" w:author="Esquivias Carvajal, Diego Andres" w:date="2022-11-16T10:35:00Z"/>
          <w:rFonts w:ascii="Arial" w:hAnsi="Arial" w:cs="Arial"/>
          <w:color w:val="000000" w:themeColor="text1"/>
          <w:rPrChange w:id="898" w:author="Barría Díaz, Renato Fabián" w:date="2022-11-17T21:31:00Z">
            <w:rPr>
              <w:ins w:id="899" w:author="Esquivias Carvajal, Diego Andres" w:date="2022-11-16T10:35:00Z"/>
            </w:rPr>
          </w:rPrChange>
        </w:rPr>
        <w:pPrChange w:id="900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01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02" w:author="Barría Díaz, Renato Fabián" w:date="2022-11-17T21:31:00Z">
              <w:rPr/>
            </w:rPrChange>
          </w:rPr>
          <w:t>Nunca</w:t>
        </w:r>
      </w:ins>
    </w:p>
    <w:p w14:paraId="4AFCFF05" w14:textId="77777777" w:rsidR="00BA5010" w:rsidRPr="00C33D19" w:rsidRDefault="00BA5010">
      <w:pPr>
        <w:pStyle w:val="Prrafodelista"/>
        <w:numPr>
          <w:ilvl w:val="0"/>
          <w:numId w:val="11"/>
        </w:numPr>
        <w:jc w:val="both"/>
        <w:rPr>
          <w:ins w:id="903" w:author="Esquivias Carvajal, Diego Andres" w:date="2022-11-16T10:35:00Z"/>
          <w:rFonts w:ascii="Arial" w:hAnsi="Arial" w:cs="Arial"/>
          <w:color w:val="000000" w:themeColor="text1"/>
          <w:rPrChange w:id="904" w:author="Barría Díaz, Renato Fabián" w:date="2022-11-17T21:31:00Z">
            <w:rPr>
              <w:ins w:id="905" w:author="Esquivias Carvajal, Diego Andres" w:date="2022-11-16T10:35:00Z"/>
            </w:rPr>
          </w:rPrChange>
        </w:rPr>
        <w:pPrChange w:id="906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07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08" w:author="Barría Díaz, Renato Fabián" w:date="2022-11-17T21:31:00Z">
              <w:rPr/>
            </w:rPrChange>
          </w:rPr>
          <w:t>Muy pocas veces</w:t>
        </w:r>
      </w:ins>
    </w:p>
    <w:p w14:paraId="66D02F51" w14:textId="77777777" w:rsidR="00BA5010" w:rsidRPr="00C33D19" w:rsidRDefault="00BA5010">
      <w:pPr>
        <w:pStyle w:val="Prrafodelista"/>
        <w:numPr>
          <w:ilvl w:val="0"/>
          <w:numId w:val="11"/>
        </w:numPr>
        <w:jc w:val="both"/>
        <w:rPr>
          <w:ins w:id="909" w:author="Esquivias Carvajal, Diego Andres" w:date="2022-11-16T10:35:00Z"/>
          <w:rFonts w:ascii="Arial" w:hAnsi="Arial" w:cs="Arial"/>
          <w:color w:val="000000" w:themeColor="text1"/>
          <w:rPrChange w:id="910" w:author="Barría Díaz, Renato Fabián" w:date="2022-11-17T21:31:00Z">
            <w:rPr>
              <w:ins w:id="911" w:author="Esquivias Carvajal, Diego Andres" w:date="2022-11-16T10:35:00Z"/>
            </w:rPr>
          </w:rPrChange>
        </w:rPr>
        <w:pPrChange w:id="912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13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14" w:author="Barría Díaz, Renato Fabián" w:date="2022-11-17T21:31:00Z">
              <w:rPr/>
            </w:rPrChange>
          </w:rPr>
          <w:t>A veces</w:t>
        </w:r>
      </w:ins>
    </w:p>
    <w:p w14:paraId="70520D71" w14:textId="3445AE33" w:rsidR="005F4C4D" w:rsidRPr="00C33D19" w:rsidRDefault="00BA5010" w:rsidP="005F4C4D">
      <w:pPr>
        <w:pStyle w:val="Prrafodelista"/>
        <w:numPr>
          <w:ilvl w:val="0"/>
          <w:numId w:val="11"/>
        </w:numPr>
        <w:jc w:val="both"/>
        <w:rPr>
          <w:ins w:id="915" w:author="Villarroel Núñez, Nicolás Cristóbal" w:date="2022-11-16T23:46:00Z"/>
          <w:rFonts w:ascii="Arial" w:hAnsi="Arial" w:cs="Arial"/>
          <w:color w:val="000000" w:themeColor="text1"/>
          <w:rPrChange w:id="916" w:author="Barría Díaz, Renato Fabián" w:date="2022-11-17T21:31:00Z">
            <w:rPr>
              <w:ins w:id="917" w:author="Villarroel Núñez, Nicolás Cristóbal" w:date="2022-11-16T23:46:00Z"/>
            </w:rPr>
          </w:rPrChange>
        </w:rPr>
      </w:pPr>
      <w:ins w:id="918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19" w:author="Barría Díaz, Renato Fabián" w:date="2022-11-17T21:31:00Z">
              <w:rPr/>
            </w:rPrChange>
          </w:rPr>
          <w:t>Habitualmente</w:t>
        </w:r>
      </w:ins>
    </w:p>
    <w:p w14:paraId="3F207A66" w14:textId="77777777" w:rsidR="00BA5010" w:rsidRPr="00C33D19" w:rsidRDefault="00BA5010">
      <w:pPr>
        <w:pStyle w:val="Prrafodelista"/>
        <w:ind w:left="1068"/>
        <w:jc w:val="both"/>
        <w:rPr>
          <w:ins w:id="920" w:author="Esquivias Carvajal, Diego Andres" w:date="2022-11-15T20:52:00Z"/>
          <w:rFonts w:ascii="Arial" w:hAnsi="Arial" w:cs="Arial"/>
          <w:color w:val="000000" w:themeColor="text1"/>
          <w:rPrChange w:id="921" w:author="Barría Díaz, Renato Fabián" w:date="2022-11-17T21:31:00Z">
            <w:rPr>
              <w:ins w:id="922" w:author="Esquivias Carvajal, Diego Andres" w:date="2022-11-15T20:52:00Z"/>
            </w:rPr>
          </w:rPrChange>
        </w:rPr>
        <w:pPrChange w:id="923" w:author="Villarroel Núñez, Nicolás Cristóbal" w:date="2022-11-16T19:20:00Z">
          <w:pPr/>
        </w:pPrChange>
      </w:pPr>
    </w:p>
    <w:p w14:paraId="40A7819F" w14:textId="08A852A6" w:rsidR="008F7F43" w:rsidRPr="00C33D19" w:rsidRDefault="008F7F43">
      <w:pPr>
        <w:pStyle w:val="Prrafodelista"/>
        <w:numPr>
          <w:ilvl w:val="0"/>
          <w:numId w:val="3"/>
        </w:numPr>
        <w:jc w:val="both"/>
        <w:rPr>
          <w:ins w:id="924" w:author="Esquivias Carvajal, Diego Andres" w:date="2022-11-16T10:35:00Z"/>
          <w:rFonts w:ascii="Arial" w:hAnsi="Arial" w:cs="Arial"/>
          <w:color w:val="000000" w:themeColor="text1"/>
          <w:rPrChange w:id="925" w:author="Barría Díaz, Renato Fabián" w:date="2022-11-17T21:31:00Z">
            <w:rPr>
              <w:ins w:id="926" w:author="Esquivias Carvajal, Diego Andres" w:date="2022-11-16T10:35:00Z"/>
            </w:rPr>
          </w:rPrChange>
        </w:rPr>
        <w:pPrChange w:id="927" w:author="Villarroel Núñez, Nicolás Cristóbal" w:date="2022-11-16T19:20:00Z">
          <w:pPr>
            <w:ind w:firstLine="360"/>
          </w:pPr>
        </w:pPrChange>
      </w:pPr>
      <w:ins w:id="928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929" w:author="Barría Díaz, Renato Fabián" w:date="2022-11-17T21:31:00Z">
              <w:rPr/>
            </w:rPrChange>
          </w:rPr>
          <w:t>¿</w:t>
        </w:r>
      </w:ins>
      <w:ins w:id="930" w:author="Esquivias Carvajal, Diego Andres" w:date="2022-11-16T10:34:00Z">
        <w:r w:rsidR="00BA5010" w:rsidRPr="00C33D19">
          <w:rPr>
            <w:rFonts w:ascii="Arial" w:hAnsi="Arial" w:cs="Arial"/>
            <w:color w:val="000000" w:themeColor="text1"/>
            <w:rPrChange w:id="931" w:author="Barría Díaz, Renato Fabián" w:date="2022-11-17T21:31:00Z">
              <w:rPr/>
            </w:rPrChange>
          </w:rPr>
          <w:t>Estas más irritable últimamente</w:t>
        </w:r>
      </w:ins>
      <w:ins w:id="932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933" w:author="Barría Díaz, Renato Fabián" w:date="2022-11-17T21:31:00Z">
              <w:rPr/>
            </w:rPrChange>
          </w:rPr>
          <w:t>?</w:t>
        </w:r>
      </w:ins>
    </w:p>
    <w:p w14:paraId="63EDE8D9" w14:textId="3511965F" w:rsidR="00BA5010" w:rsidRPr="00C33D19" w:rsidRDefault="001477DE">
      <w:pPr>
        <w:pStyle w:val="Prrafodelista"/>
        <w:numPr>
          <w:ilvl w:val="0"/>
          <w:numId w:val="12"/>
        </w:numPr>
        <w:jc w:val="both"/>
        <w:rPr>
          <w:ins w:id="934" w:author="Esquivias Carvajal, Diego Andres" w:date="2022-11-16T10:35:00Z"/>
          <w:rFonts w:ascii="Arial" w:hAnsi="Arial" w:cs="Arial"/>
          <w:color w:val="000000" w:themeColor="text1"/>
          <w:rPrChange w:id="935" w:author="Barría Díaz, Renato Fabián" w:date="2022-11-17T21:31:00Z">
            <w:rPr>
              <w:ins w:id="936" w:author="Esquivias Carvajal, Diego Andres" w:date="2022-11-16T10:35:00Z"/>
            </w:rPr>
          </w:rPrChange>
        </w:rPr>
        <w:pPrChange w:id="937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38" w:author="Esquivias Carvajal, Diego Andres" w:date="2022-11-16T10:44:00Z">
        <w:r w:rsidRPr="00C33D19">
          <w:rPr>
            <w:rFonts w:ascii="Arial" w:hAnsi="Arial" w:cs="Arial"/>
            <w:color w:val="000000" w:themeColor="text1"/>
            <w:rPrChange w:id="939" w:author="Barría Díaz, Renato Fabián" w:date="2022-11-17T21:31:00Z">
              <w:rPr/>
            </w:rPrChange>
          </w:rPr>
          <w:t xml:space="preserve">Ya no me irritan cosas que antes lo </w:t>
        </w:r>
      </w:ins>
      <w:ins w:id="940" w:author="Esquivias Carvajal, Diego Andres" w:date="2022-11-16T10:45:00Z">
        <w:r w:rsidRPr="00C33D19">
          <w:rPr>
            <w:rFonts w:ascii="Arial" w:hAnsi="Arial" w:cs="Arial"/>
            <w:color w:val="000000" w:themeColor="text1"/>
            <w:rPrChange w:id="941" w:author="Barría Díaz, Renato Fabián" w:date="2022-11-17T21:31:00Z">
              <w:rPr/>
            </w:rPrChange>
          </w:rPr>
          <w:t>hacían</w:t>
        </w:r>
      </w:ins>
    </w:p>
    <w:p w14:paraId="390AA77F" w14:textId="0309C9A8" w:rsidR="00BA5010" w:rsidRPr="00C33D19" w:rsidRDefault="00BA5010">
      <w:pPr>
        <w:pStyle w:val="Prrafodelista"/>
        <w:numPr>
          <w:ilvl w:val="0"/>
          <w:numId w:val="12"/>
        </w:numPr>
        <w:jc w:val="both"/>
        <w:rPr>
          <w:ins w:id="942" w:author="Esquivias Carvajal, Diego Andres" w:date="2022-11-16T10:35:00Z"/>
          <w:rFonts w:ascii="Arial" w:hAnsi="Arial" w:cs="Arial"/>
          <w:color w:val="000000" w:themeColor="text1"/>
          <w:rPrChange w:id="943" w:author="Barría Díaz, Renato Fabián" w:date="2022-11-17T21:31:00Z">
            <w:rPr>
              <w:ins w:id="944" w:author="Esquivias Carvajal, Diego Andres" w:date="2022-11-16T10:35:00Z"/>
            </w:rPr>
          </w:rPrChange>
        </w:rPr>
        <w:pPrChange w:id="945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46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47" w:author="Barría Díaz, Renato Fabián" w:date="2022-11-17T21:31:00Z">
              <w:rPr/>
            </w:rPrChange>
          </w:rPr>
          <w:t>M</w:t>
        </w:r>
      </w:ins>
      <w:ins w:id="948" w:author="Esquivias Carvajal, Diego Andres" w:date="2022-11-16T10:44:00Z">
        <w:r w:rsidR="001477DE" w:rsidRPr="00C33D19">
          <w:rPr>
            <w:rFonts w:ascii="Arial" w:hAnsi="Arial" w:cs="Arial"/>
            <w:color w:val="000000" w:themeColor="text1"/>
            <w:rPrChange w:id="949" w:author="Barría Díaz, Renato Fabián" w:date="2022-11-17T21:31:00Z">
              <w:rPr/>
            </w:rPrChange>
          </w:rPr>
          <w:t>e</w:t>
        </w:r>
      </w:ins>
      <w:ins w:id="950" w:author="Esquivias Carvajal, Diego Andres" w:date="2022-11-16T10:45:00Z">
        <w:r w:rsidR="001477DE" w:rsidRPr="00C33D19">
          <w:rPr>
            <w:rFonts w:ascii="Arial" w:hAnsi="Arial" w:cs="Arial"/>
            <w:color w:val="000000" w:themeColor="text1"/>
            <w:rPrChange w:id="951" w:author="Barría Díaz, Renato Fabián" w:date="2022-11-17T21:31:00Z">
              <w:rPr/>
            </w:rPrChange>
          </w:rPr>
          <w:t xml:space="preserve"> irrito muy rara vez</w:t>
        </w:r>
      </w:ins>
    </w:p>
    <w:p w14:paraId="6CF4D257" w14:textId="0CD98F0B" w:rsidR="001477DE" w:rsidRPr="00C33D19" w:rsidRDefault="001477DE">
      <w:pPr>
        <w:pStyle w:val="Prrafodelista"/>
        <w:numPr>
          <w:ilvl w:val="0"/>
          <w:numId w:val="12"/>
        </w:numPr>
        <w:jc w:val="both"/>
        <w:rPr>
          <w:ins w:id="952" w:author="Esquivias Carvajal, Diego Andres" w:date="2022-11-16T10:43:00Z"/>
          <w:rFonts w:ascii="Arial" w:hAnsi="Arial" w:cs="Arial"/>
          <w:color w:val="000000" w:themeColor="text1"/>
          <w:rPrChange w:id="953" w:author="Barría Díaz, Renato Fabián" w:date="2022-11-17T21:31:00Z">
            <w:rPr>
              <w:ins w:id="954" w:author="Esquivias Carvajal, Diego Andres" w:date="2022-11-16T10:43:00Z"/>
            </w:rPr>
          </w:rPrChange>
        </w:rPr>
        <w:pPrChange w:id="955" w:author="Villarroel Núñez, Nicolás Cristóbal" w:date="2022-11-16T19:20:00Z">
          <w:pPr>
            <w:pStyle w:val="Prrafodelista"/>
            <w:numPr>
              <w:numId w:val="12"/>
            </w:numPr>
            <w:ind w:left="1068" w:hanging="360"/>
          </w:pPr>
        </w:pPrChange>
      </w:pPr>
      <w:ins w:id="956" w:author="Esquivias Carvajal, Diego Andres" w:date="2022-11-16T10:43:00Z">
        <w:r w:rsidRPr="00C33D19">
          <w:rPr>
            <w:rFonts w:ascii="Arial" w:hAnsi="Arial" w:cs="Arial"/>
            <w:color w:val="000000" w:themeColor="text1"/>
            <w:rPrChange w:id="957" w:author="Barría Díaz, Renato Fabián" w:date="2022-11-17T21:31:00Z">
              <w:rPr/>
            </w:rPrChange>
          </w:rPr>
          <w:t>Me irrito con más facilidad que antes</w:t>
        </w:r>
      </w:ins>
    </w:p>
    <w:p w14:paraId="645C9EA1" w14:textId="2C830E4C" w:rsidR="00BA5010" w:rsidRPr="00C33D19" w:rsidRDefault="001477DE" w:rsidP="00E55E1F">
      <w:pPr>
        <w:pStyle w:val="Prrafodelista"/>
        <w:numPr>
          <w:ilvl w:val="0"/>
          <w:numId w:val="12"/>
        </w:numPr>
        <w:jc w:val="both"/>
        <w:rPr>
          <w:ins w:id="958" w:author="Villarroel Núñez, Nicolás Cristóbal" w:date="2022-11-17T00:12:00Z"/>
          <w:rFonts w:ascii="Arial" w:hAnsi="Arial" w:cs="Arial"/>
          <w:color w:val="000000" w:themeColor="text1"/>
          <w:rPrChange w:id="959" w:author="Barría Díaz, Renato Fabián" w:date="2022-11-17T21:31:00Z">
            <w:rPr>
              <w:ins w:id="960" w:author="Villarroel Núñez, Nicolás Cristóbal" w:date="2022-11-17T00:12:00Z"/>
            </w:rPr>
          </w:rPrChange>
        </w:rPr>
      </w:pPr>
      <w:ins w:id="961" w:author="Esquivias Carvajal, Diego Andres" w:date="2022-11-16T10:43:00Z">
        <w:r w:rsidRPr="00C33D19">
          <w:rPr>
            <w:rFonts w:ascii="Arial" w:hAnsi="Arial" w:cs="Arial"/>
            <w:color w:val="000000" w:themeColor="text1"/>
            <w:rPrChange w:id="962" w:author="Barría Díaz, Renato Fabián" w:date="2022-11-17T21:31:00Z">
              <w:rPr/>
            </w:rPrChange>
          </w:rPr>
          <w:t>Me siento irritado la mayoría del tiempo</w:t>
        </w:r>
      </w:ins>
    </w:p>
    <w:p w14:paraId="6E632E90" w14:textId="77777777" w:rsidR="00BA5010" w:rsidRPr="00C33D19" w:rsidRDefault="00BA5010">
      <w:pPr>
        <w:pStyle w:val="Prrafodelista"/>
        <w:ind w:left="1068"/>
        <w:jc w:val="both"/>
        <w:rPr>
          <w:ins w:id="963" w:author="Esquivias Carvajal, Diego Andres" w:date="2022-11-15T20:52:00Z"/>
          <w:rFonts w:ascii="Arial" w:hAnsi="Arial" w:cs="Arial"/>
          <w:color w:val="000000" w:themeColor="text1"/>
          <w:rPrChange w:id="964" w:author="Barría Díaz, Renato Fabián" w:date="2022-11-17T21:31:00Z">
            <w:rPr>
              <w:ins w:id="965" w:author="Esquivias Carvajal, Diego Andres" w:date="2022-11-15T20:52:00Z"/>
            </w:rPr>
          </w:rPrChange>
        </w:rPr>
        <w:pPrChange w:id="966" w:author="Villarroel Núñez, Nicolás Cristóbal" w:date="2022-11-16T19:20:00Z">
          <w:pPr/>
        </w:pPrChange>
      </w:pPr>
    </w:p>
    <w:p w14:paraId="7524825B" w14:textId="5FB44BFC" w:rsidR="008F7F43" w:rsidRPr="00C33D19" w:rsidRDefault="00BA5010">
      <w:pPr>
        <w:pStyle w:val="Prrafodelista"/>
        <w:numPr>
          <w:ilvl w:val="0"/>
          <w:numId w:val="3"/>
        </w:numPr>
        <w:jc w:val="both"/>
        <w:rPr>
          <w:ins w:id="967" w:author="Esquivias Carvajal, Diego Andres" w:date="2022-11-16T10:35:00Z"/>
          <w:rFonts w:ascii="Arial" w:hAnsi="Arial" w:cs="Arial"/>
          <w:color w:val="000000" w:themeColor="text1"/>
          <w:rPrChange w:id="968" w:author="Barría Díaz, Renato Fabián" w:date="2022-11-17T21:31:00Z">
            <w:rPr>
              <w:ins w:id="969" w:author="Esquivias Carvajal, Diego Andres" w:date="2022-11-16T10:35:00Z"/>
            </w:rPr>
          </w:rPrChange>
        </w:rPr>
        <w:pPrChange w:id="970" w:author="Villarroel Núñez, Nicolás Cristóbal" w:date="2022-11-16T19:20:00Z">
          <w:pPr>
            <w:ind w:firstLine="360"/>
          </w:pPr>
        </w:pPrChange>
      </w:pPr>
      <w:ins w:id="971" w:author="Esquivias Carvajal, Diego Andres" w:date="2022-11-16T10:31:00Z">
        <w:r w:rsidRPr="00C33D19">
          <w:rPr>
            <w:rFonts w:ascii="Arial" w:hAnsi="Arial" w:cs="Arial"/>
            <w:color w:val="000000" w:themeColor="text1"/>
            <w:rPrChange w:id="972" w:author="Barría Díaz, Renato Fabián" w:date="2022-11-17T21:31:00Z">
              <w:rPr/>
            </w:rPrChange>
          </w:rPr>
          <w:t xml:space="preserve">¿Qué tan a menudo </w:t>
        </w:r>
      </w:ins>
      <w:ins w:id="973" w:author="Esquivias Carvajal, Diego Andres" w:date="2022-11-16T10:32:00Z">
        <w:r w:rsidRPr="00C33D19">
          <w:rPr>
            <w:rFonts w:ascii="Arial" w:hAnsi="Arial" w:cs="Arial"/>
            <w:color w:val="000000" w:themeColor="text1"/>
            <w:rPrChange w:id="974" w:author="Barría Díaz, Renato Fabián" w:date="2022-11-17T21:31:00Z">
              <w:rPr/>
            </w:rPrChange>
          </w:rPr>
          <w:t>piensas en las demás personas (amigos, familiares, etc.)</w:t>
        </w:r>
      </w:ins>
      <w:ins w:id="975" w:author="Esquivias Carvajal, Diego Andres" w:date="2022-11-15T20:52:00Z">
        <w:r w:rsidR="008F7F43" w:rsidRPr="00C33D19">
          <w:rPr>
            <w:rFonts w:ascii="Arial" w:hAnsi="Arial" w:cs="Arial"/>
            <w:color w:val="000000" w:themeColor="text1"/>
            <w:rPrChange w:id="976" w:author="Barría Díaz, Renato Fabián" w:date="2022-11-17T21:31:00Z">
              <w:rPr/>
            </w:rPrChange>
          </w:rPr>
          <w:t>?</w:t>
        </w:r>
      </w:ins>
    </w:p>
    <w:p w14:paraId="130E0F06" w14:textId="77777777" w:rsidR="00BA5010" w:rsidRPr="00C33D19" w:rsidRDefault="00BA5010">
      <w:pPr>
        <w:pStyle w:val="Prrafodelista"/>
        <w:numPr>
          <w:ilvl w:val="0"/>
          <w:numId w:val="14"/>
        </w:numPr>
        <w:jc w:val="both"/>
        <w:rPr>
          <w:ins w:id="977" w:author="Esquivias Carvajal, Diego Andres" w:date="2022-11-16T10:35:00Z"/>
          <w:rFonts w:ascii="Arial" w:hAnsi="Arial" w:cs="Arial"/>
          <w:color w:val="000000" w:themeColor="text1"/>
          <w:rPrChange w:id="978" w:author="Barría Díaz, Renato Fabián" w:date="2022-11-17T21:31:00Z">
            <w:rPr>
              <w:ins w:id="979" w:author="Esquivias Carvajal, Diego Andres" w:date="2022-11-16T10:35:00Z"/>
            </w:rPr>
          </w:rPrChange>
        </w:rPr>
        <w:pPrChange w:id="980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81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82" w:author="Barría Díaz, Renato Fabián" w:date="2022-11-17T21:31:00Z">
              <w:rPr/>
            </w:rPrChange>
          </w:rPr>
          <w:t>Nunca</w:t>
        </w:r>
      </w:ins>
    </w:p>
    <w:p w14:paraId="1D6310C7" w14:textId="77777777" w:rsidR="00BA5010" w:rsidRPr="00C33D19" w:rsidRDefault="00BA5010">
      <w:pPr>
        <w:pStyle w:val="Prrafodelista"/>
        <w:numPr>
          <w:ilvl w:val="0"/>
          <w:numId w:val="14"/>
        </w:numPr>
        <w:jc w:val="both"/>
        <w:rPr>
          <w:ins w:id="983" w:author="Esquivias Carvajal, Diego Andres" w:date="2022-11-16T10:35:00Z"/>
          <w:rFonts w:ascii="Arial" w:hAnsi="Arial" w:cs="Arial"/>
          <w:color w:val="000000" w:themeColor="text1"/>
          <w:rPrChange w:id="984" w:author="Barría Díaz, Renato Fabián" w:date="2022-11-17T21:31:00Z">
            <w:rPr>
              <w:ins w:id="985" w:author="Esquivias Carvajal, Diego Andres" w:date="2022-11-16T10:35:00Z"/>
            </w:rPr>
          </w:rPrChange>
        </w:rPr>
        <w:pPrChange w:id="986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87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88" w:author="Barría Díaz, Renato Fabián" w:date="2022-11-17T21:31:00Z">
              <w:rPr/>
            </w:rPrChange>
          </w:rPr>
          <w:t>Muy pocas veces</w:t>
        </w:r>
      </w:ins>
    </w:p>
    <w:p w14:paraId="7C877396" w14:textId="77777777" w:rsidR="00BA5010" w:rsidRPr="00C33D19" w:rsidRDefault="00BA5010">
      <w:pPr>
        <w:pStyle w:val="Prrafodelista"/>
        <w:numPr>
          <w:ilvl w:val="0"/>
          <w:numId w:val="14"/>
        </w:numPr>
        <w:jc w:val="both"/>
        <w:rPr>
          <w:ins w:id="989" w:author="Esquivias Carvajal, Diego Andres" w:date="2022-11-16T10:35:00Z"/>
          <w:rFonts w:ascii="Arial" w:hAnsi="Arial" w:cs="Arial"/>
          <w:color w:val="000000" w:themeColor="text1"/>
          <w:rPrChange w:id="990" w:author="Barría Díaz, Renato Fabián" w:date="2022-11-17T21:31:00Z">
            <w:rPr>
              <w:ins w:id="991" w:author="Esquivias Carvajal, Diego Andres" w:date="2022-11-16T10:35:00Z"/>
            </w:rPr>
          </w:rPrChange>
        </w:rPr>
        <w:pPrChange w:id="992" w:author="Villarroel Núñez, Nicolás Cristóbal" w:date="2022-11-16T19:20:00Z">
          <w:pPr>
            <w:pStyle w:val="Prrafodelista"/>
            <w:numPr>
              <w:numId w:val="3"/>
            </w:numPr>
            <w:ind w:hanging="360"/>
          </w:pPr>
        </w:pPrChange>
      </w:pPr>
      <w:ins w:id="993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994" w:author="Barría Díaz, Renato Fabián" w:date="2022-11-17T21:31:00Z">
              <w:rPr/>
            </w:rPrChange>
          </w:rPr>
          <w:t>A veces</w:t>
        </w:r>
      </w:ins>
    </w:p>
    <w:p w14:paraId="13FE6108" w14:textId="60BB9B5C" w:rsidR="00BA5010" w:rsidRPr="00C33D19" w:rsidRDefault="00BA5010">
      <w:pPr>
        <w:pStyle w:val="Prrafodelista"/>
        <w:numPr>
          <w:ilvl w:val="0"/>
          <w:numId w:val="14"/>
        </w:numPr>
        <w:jc w:val="both"/>
        <w:rPr>
          <w:ins w:id="995" w:author="Esquivias Carvajal, Diego Andres" w:date="2022-11-16T10:38:00Z"/>
          <w:rFonts w:ascii="Arial" w:hAnsi="Arial" w:cs="Arial"/>
          <w:color w:val="000000" w:themeColor="text1"/>
          <w:rPrChange w:id="996" w:author="Barría Díaz, Renato Fabián" w:date="2022-11-17T21:31:00Z">
            <w:rPr>
              <w:ins w:id="997" w:author="Esquivias Carvajal, Diego Andres" w:date="2022-11-16T10:38:00Z"/>
            </w:rPr>
          </w:rPrChange>
        </w:rPr>
        <w:pPrChange w:id="998" w:author="Villarroel Núñez, Nicolás Cristóbal" w:date="2022-11-16T19:20:00Z">
          <w:pPr>
            <w:pStyle w:val="Prrafodelista"/>
            <w:numPr>
              <w:numId w:val="14"/>
            </w:numPr>
            <w:ind w:left="1068" w:hanging="360"/>
          </w:pPr>
        </w:pPrChange>
      </w:pPr>
      <w:ins w:id="999" w:author="Esquivias Carvajal, Diego Andres" w:date="2022-11-16T10:35:00Z">
        <w:r w:rsidRPr="00C33D19">
          <w:rPr>
            <w:rFonts w:ascii="Arial" w:hAnsi="Arial" w:cs="Arial"/>
            <w:color w:val="000000" w:themeColor="text1"/>
            <w:rPrChange w:id="1000" w:author="Barría Díaz, Renato Fabián" w:date="2022-11-17T21:31:00Z">
              <w:rPr/>
            </w:rPrChange>
          </w:rPr>
          <w:t>Habitualmente</w:t>
        </w:r>
      </w:ins>
      <w:ins w:id="1001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002" w:author="Barría Díaz, Renato Fabián" w:date="2022-11-17T21:31:00Z">
              <w:rPr/>
            </w:rPrChange>
          </w:rPr>
          <w:tab/>
        </w:r>
      </w:ins>
    </w:p>
    <w:p w14:paraId="18440046" w14:textId="77777777" w:rsidR="00BA5010" w:rsidRPr="00C33D19" w:rsidRDefault="00BA5010">
      <w:pPr>
        <w:pStyle w:val="Prrafodelista"/>
        <w:ind w:left="1068"/>
        <w:jc w:val="both"/>
        <w:rPr>
          <w:ins w:id="1003" w:author="Esquivias Carvajal, Diego Andres" w:date="2022-11-15T20:52:00Z"/>
          <w:rFonts w:ascii="Arial" w:hAnsi="Arial" w:cs="Arial"/>
          <w:color w:val="000000" w:themeColor="text1"/>
          <w:rPrChange w:id="1004" w:author="Barría Díaz, Renato Fabián" w:date="2022-11-17T21:31:00Z">
            <w:rPr>
              <w:ins w:id="1005" w:author="Esquivias Carvajal, Diego Andres" w:date="2022-11-15T20:52:00Z"/>
            </w:rPr>
          </w:rPrChange>
        </w:rPr>
        <w:pPrChange w:id="1006" w:author="Villarroel Núñez, Nicolás Cristóbal" w:date="2022-11-16T19:20:00Z">
          <w:pPr/>
        </w:pPrChange>
      </w:pPr>
    </w:p>
    <w:p w14:paraId="14A9D5D9" w14:textId="78098D28" w:rsidR="008F7F43" w:rsidRPr="00C33D19" w:rsidRDefault="008F7F43">
      <w:pPr>
        <w:ind w:firstLine="360"/>
        <w:jc w:val="both"/>
        <w:rPr>
          <w:ins w:id="1007" w:author="Esquivias Carvajal, Diego Andres" w:date="2022-11-16T10:36:00Z"/>
          <w:rFonts w:ascii="Arial" w:hAnsi="Arial" w:cs="Arial"/>
          <w:color w:val="000000" w:themeColor="text1"/>
          <w:rPrChange w:id="1008" w:author="Barría Díaz, Renato Fabián" w:date="2022-11-17T21:31:00Z">
            <w:rPr>
              <w:ins w:id="1009" w:author="Esquivias Carvajal, Diego Andres" w:date="2022-11-16T10:36:00Z"/>
            </w:rPr>
          </w:rPrChange>
        </w:rPr>
        <w:pPrChange w:id="1010" w:author="Villarroel Núñez, Nicolás Cristóbal" w:date="2022-11-16T19:20:00Z">
          <w:pPr>
            <w:ind w:firstLine="360"/>
          </w:pPr>
        </w:pPrChange>
      </w:pPr>
      <w:ins w:id="1011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012" w:author="Barría Díaz, Renato Fabián" w:date="2022-11-17T21:31:00Z">
              <w:rPr/>
            </w:rPrChange>
          </w:rPr>
          <w:t>6</w:t>
        </w:r>
      </w:ins>
      <w:ins w:id="1013" w:author="Esquivias Carvajal, Diego Andres" w:date="2022-11-15T20:53:00Z">
        <w:r w:rsidRPr="00C33D19">
          <w:rPr>
            <w:rFonts w:ascii="Arial" w:hAnsi="Arial" w:cs="Arial"/>
            <w:color w:val="000000" w:themeColor="text1"/>
            <w:rPrChange w:id="1014" w:author="Barría Díaz, Renato Fabián" w:date="2022-11-17T21:31:00Z">
              <w:rPr/>
            </w:rPrChange>
          </w:rPr>
          <w:t xml:space="preserve">) </w:t>
        </w:r>
      </w:ins>
      <w:ins w:id="1015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016" w:author="Barría Díaz, Renato Fabián" w:date="2022-11-17T21:31:00Z">
              <w:rPr/>
            </w:rPrChange>
          </w:rPr>
          <w:t>¿Tienes problemas para tener relaciones sociales?</w:t>
        </w:r>
      </w:ins>
    </w:p>
    <w:p w14:paraId="3AF2085A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017" w:author="Esquivias Carvajal, Diego Andres" w:date="2022-11-16T10:36:00Z"/>
          <w:rFonts w:ascii="Arial" w:hAnsi="Arial" w:cs="Arial"/>
          <w:color w:val="000000" w:themeColor="text1"/>
          <w:rPrChange w:id="1018" w:author="Barría Díaz, Renato Fabián" w:date="2022-11-17T21:31:00Z">
            <w:rPr>
              <w:ins w:id="1019" w:author="Esquivias Carvajal, Diego Andres" w:date="2022-11-16T10:36:00Z"/>
            </w:rPr>
          </w:rPrChange>
        </w:rPr>
        <w:pPrChange w:id="1020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021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022" w:author="Barría Díaz, Renato Fabián" w:date="2022-11-17T21:31:00Z">
              <w:rPr/>
            </w:rPrChange>
          </w:rPr>
          <w:lastRenderedPageBreak/>
          <w:t>Nunca</w:t>
        </w:r>
      </w:ins>
    </w:p>
    <w:p w14:paraId="72373DB5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023" w:author="Esquivias Carvajal, Diego Andres" w:date="2022-11-16T10:36:00Z"/>
          <w:rFonts w:ascii="Arial" w:hAnsi="Arial" w:cs="Arial"/>
          <w:color w:val="000000" w:themeColor="text1"/>
          <w:rPrChange w:id="1024" w:author="Barría Díaz, Renato Fabián" w:date="2022-11-17T21:31:00Z">
            <w:rPr>
              <w:ins w:id="1025" w:author="Esquivias Carvajal, Diego Andres" w:date="2022-11-16T10:36:00Z"/>
            </w:rPr>
          </w:rPrChange>
        </w:rPr>
        <w:pPrChange w:id="1026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027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028" w:author="Barría Díaz, Renato Fabián" w:date="2022-11-17T21:31:00Z">
              <w:rPr/>
            </w:rPrChange>
          </w:rPr>
          <w:t>Muy pocas veces</w:t>
        </w:r>
      </w:ins>
    </w:p>
    <w:p w14:paraId="4C4740DD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029" w:author="Esquivias Carvajal, Diego Andres" w:date="2022-11-16T10:36:00Z"/>
          <w:rFonts w:ascii="Arial" w:hAnsi="Arial" w:cs="Arial"/>
          <w:color w:val="000000" w:themeColor="text1"/>
          <w:rPrChange w:id="1030" w:author="Barría Díaz, Renato Fabián" w:date="2022-11-17T21:31:00Z">
            <w:rPr>
              <w:ins w:id="1031" w:author="Esquivias Carvajal, Diego Andres" w:date="2022-11-16T10:36:00Z"/>
            </w:rPr>
          </w:rPrChange>
        </w:rPr>
        <w:pPrChange w:id="1032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033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034" w:author="Barría Díaz, Renato Fabián" w:date="2022-11-17T21:31:00Z">
              <w:rPr/>
            </w:rPrChange>
          </w:rPr>
          <w:t>A veces</w:t>
        </w:r>
      </w:ins>
    </w:p>
    <w:p w14:paraId="3C093BA8" w14:textId="033557C5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035" w:author="Esquivias Carvajal, Diego Andres" w:date="2022-11-15T20:52:00Z"/>
          <w:rFonts w:ascii="Arial" w:hAnsi="Arial" w:cs="Arial"/>
          <w:color w:val="000000" w:themeColor="text1"/>
          <w:rPrChange w:id="1036" w:author="Barría Díaz, Renato Fabián" w:date="2022-11-17T21:31:00Z">
            <w:rPr>
              <w:ins w:id="1037" w:author="Esquivias Carvajal, Diego Andres" w:date="2022-11-15T20:52:00Z"/>
            </w:rPr>
          </w:rPrChange>
        </w:rPr>
        <w:pPrChange w:id="1038" w:author="Villarroel Núñez, Nicolás Cristóbal" w:date="2022-11-16T19:20:00Z">
          <w:pPr/>
        </w:pPrChange>
      </w:pPr>
      <w:ins w:id="1039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040" w:author="Barría Díaz, Renato Fabián" w:date="2022-11-17T21:31:00Z">
              <w:rPr/>
            </w:rPrChange>
          </w:rPr>
          <w:t>Habitualmente</w:t>
        </w:r>
      </w:ins>
    </w:p>
    <w:p w14:paraId="527D91D0" w14:textId="66DACA4F" w:rsidR="008F7F43" w:rsidRPr="00C33D19" w:rsidRDefault="008F7F43">
      <w:pPr>
        <w:ind w:firstLine="360"/>
        <w:jc w:val="both"/>
        <w:rPr>
          <w:ins w:id="1041" w:author="Esquivias Carvajal, Diego Andres" w:date="2022-11-16T10:36:00Z"/>
          <w:rFonts w:ascii="Arial" w:hAnsi="Arial" w:cs="Arial"/>
          <w:color w:val="000000" w:themeColor="text1"/>
          <w:rPrChange w:id="1042" w:author="Barría Díaz, Renato Fabián" w:date="2022-11-17T21:31:00Z">
            <w:rPr>
              <w:ins w:id="1043" w:author="Esquivias Carvajal, Diego Andres" w:date="2022-11-16T10:36:00Z"/>
            </w:rPr>
          </w:rPrChange>
        </w:rPr>
        <w:pPrChange w:id="1044" w:author="Villarroel Núñez, Nicolás Cristóbal" w:date="2022-11-16T19:20:00Z">
          <w:pPr>
            <w:ind w:firstLine="360"/>
          </w:pPr>
        </w:pPrChange>
      </w:pPr>
      <w:ins w:id="1045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046" w:author="Barría Díaz, Renato Fabián" w:date="2022-11-17T21:31:00Z">
              <w:rPr/>
            </w:rPrChange>
          </w:rPr>
          <w:t>7</w:t>
        </w:r>
      </w:ins>
      <w:ins w:id="1047" w:author="Esquivias Carvajal, Diego Andres" w:date="2022-11-15T20:53:00Z">
        <w:r w:rsidRPr="00C33D19">
          <w:rPr>
            <w:rFonts w:ascii="Arial" w:hAnsi="Arial" w:cs="Arial"/>
            <w:color w:val="000000" w:themeColor="text1"/>
            <w:rPrChange w:id="1048" w:author="Barría Díaz, Renato Fabián" w:date="2022-11-17T21:31:00Z">
              <w:rPr/>
            </w:rPrChange>
          </w:rPr>
          <w:t xml:space="preserve">) </w:t>
        </w:r>
      </w:ins>
      <w:ins w:id="1049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050" w:author="Barría Díaz, Renato Fabián" w:date="2022-11-17T21:31:00Z">
              <w:rPr/>
            </w:rPrChange>
          </w:rPr>
          <w:t>¿Como duermes últimamente?</w:t>
        </w:r>
      </w:ins>
    </w:p>
    <w:p w14:paraId="7ECB5912" w14:textId="5FFB1EE7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1051" w:author="Esquivias Carvajal, Diego Andres" w:date="2022-11-16T10:36:00Z"/>
          <w:rFonts w:ascii="Arial" w:hAnsi="Arial" w:cs="Arial"/>
          <w:color w:val="000000" w:themeColor="text1"/>
          <w:rPrChange w:id="1052" w:author="Barría Díaz, Renato Fabián" w:date="2022-11-17T21:31:00Z">
            <w:rPr>
              <w:ins w:id="1053" w:author="Esquivias Carvajal, Diego Andres" w:date="2022-11-16T10:36:00Z"/>
            </w:rPr>
          </w:rPrChange>
        </w:rPr>
        <w:pPrChange w:id="1054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055" w:author="Esquivias Carvajal, Diego Andres" w:date="2022-11-16T10:46:00Z">
        <w:r w:rsidRPr="00C33D19">
          <w:rPr>
            <w:rFonts w:ascii="Arial" w:hAnsi="Arial" w:cs="Arial"/>
            <w:color w:val="000000" w:themeColor="text1"/>
            <w:rPrChange w:id="1056" w:author="Barría Díaz, Renato Fabián" w:date="2022-11-17T21:31:00Z">
              <w:rPr/>
            </w:rPrChange>
          </w:rPr>
          <w:t>Me despierto muchas veces durante la noche y no puedo volver a dormir</w:t>
        </w:r>
      </w:ins>
    </w:p>
    <w:p w14:paraId="5A25069E" w14:textId="193078ED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1057" w:author="Esquivias Carvajal, Diego Andres" w:date="2022-11-16T10:36:00Z"/>
          <w:rFonts w:ascii="Arial" w:hAnsi="Arial" w:cs="Arial"/>
          <w:color w:val="000000" w:themeColor="text1"/>
          <w:rPrChange w:id="1058" w:author="Barría Díaz, Renato Fabián" w:date="2022-11-17T21:31:00Z">
            <w:rPr>
              <w:ins w:id="1059" w:author="Esquivias Carvajal, Diego Andres" w:date="2022-11-16T10:36:00Z"/>
            </w:rPr>
          </w:rPrChange>
        </w:rPr>
        <w:pPrChange w:id="1060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061" w:author="Esquivias Carvajal, Diego Andres" w:date="2022-11-16T10:47:00Z">
        <w:r w:rsidRPr="00C33D19">
          <w:rPr>
            <w:rFonts w:ascii="Arial" w:hAnsi="Arial" w:cs="Arial"/>
            <w:color w:val="000000" w:themeColor="text1"/>
            <w:rPrChange w:id="1062" w:author="Barría Díaz, Renato Fabián" w:date="2022-11-17T21:31:00Z">
              <w:rPr/>
            </w:rPrChange>
          </w:rPr>
          <w:t>Me despierto algunas veces durante la noche y me cuesta volver a dormir</w:t>
        </w:r>
      </w:ins>
    </w:p>
    <w:p w14:paraId="597BB7A2" w14:textId="3EBE593F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1063" w:author="Esquivias Carvajal, Diego Andres" w:date="2022-11-16T10:36:00Z"/>
          <w:rFonts w:ascii="Arial" w:hAnsi="Arial" w:cs="Arial"/>
          <w:color w:val="000000" w:themeColor="text1"/>
          <w:rPrChange w:id="1064" w:author="Barría Díaz, Renato Fabián" w:date="2022-11-17T21:31:00Z">
            <w:rPr>
              <w:ins w:id="1065" w:author="Esquivias Carvajal, Diego Andres" w:date="2022-11-16T10:36:00Z"/>
            </w:rPr>
          </w:rPrChange>
        </w:rPr>
        <w:pPrChange w:id="1066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067" w:author="Esquivias Carvajal, Diego Andres" w:date="2022-11-16T10:47:00Z">
        <w:r w:rsidRPr="00C33D19">
          <w:rPr>
            <w:rFonts w:ascii="Arial" w:hAnsi="Arial" w:cs="Arial"/>
            <w:color w:val="000000" w:themeColor="text1"/>
            <w:rPrChange w:id="1068" w:author="Barría Díaz, Renato Fabián" w:date="2022-11-17T21:31:00Z">
              <w:rPr/>
            </w:rPrChange>
          </w:rPr>
          <w:t>No duermo tan bien como antes</w:t>
        </w:r>
      </w:ins>
    </w:p>
    <w:p w14:paraId="0A37BD6D" w14:textId="57416714" w:rsidR="00BA5010" w:rsidRPr="00C33D19" w:rsidRDefault="001477DE">
      <w:pPr>
        <w:pStyle w:val="Prrafodelista"/>
        <w:numPr>
          <w:ilvl w:val="0"/>
          <w:numId w:val="10"/>
        </w:numPr>
        <w:jc w:val="both"/>
        <w:rPr>
          <w:ins w:id="1069" w:author="Esquivias Carvajal, Diego Andres" w:date="2022-11-15T20:52:00Z"/>
          <w:rFonts w:ascii="Arial" w:hAnsi="Arial" w:cs="Arial"/>
          <w:color w:val="000000" w:themeColor="text1"/>
          <w:rPrChange w:id="1070" w:author="Barría Díaz, Renato Fabián" w:date="2022-11-17T21:31:00Z">
            <w:rPr>
              <w:ins w:id="1071" w:author="Esquivias Carvajal, Diego Andres" w:date="2022-11-15T20:52:00Z"/>
            </w:rPr>
          </w:rPrChange>
        </w:rPr>
        <w:pPrChange w:id="1072" w:author="Villarroel Núñez, Nicolás Cristóbal" w:date="2022-11-16T19:20:00Z">
          <w:pPr/>
        </w:pPrChange>
      </w:pPr>
      <w:ins w:id="1073" w:author="Esquivias Carvajal, Diego Andres" w:date="2022-11-16T10:47:00Z">
        <w:r w:rsidRPr="00C33D19">
          <w:rPr>
            <w:rFonts w:ascii="Arial" w:hAnsi="Arial" w:cs="Arial"/>
            <w:color w:val="000000" w:themeColor="text1"/>
            <w:rPrChange w:id="1074" w:author="Barría Díaz, Renato Fabián" w:date="2022-11-17T21:31:00Z">
              <w:rPr/>
            </w:rPrChange>
          </w:rPr>
          <w:t>Duermo tan bien como siempre</w:t>
        </w:r>
      </w:ins>
    </w:p>
    <w:p w14:paraId="364FCA4E" w14:textId="73A50BA1" w:rsidR="008F7F43" w:rsidRPr="00C33D19" w:rsidRDefault="008F7F43">
      <w:pPr>
        <w:ind w:firstLine="360"/>
        <w:jc w:val="both"/>
        <w:rPr>
          <w:ins w:id="1075" w:author="Esquivias Carvajal, Diego Andres" w:date="2022-11-16T10:36:00Z"/>
          <w:rFonts w:ascii="Arial" w:hAnsi="Arial" w:cs="Arial"/>
          <w:color w:val="000000" w:themeColor="text1"/>
          <w:rPrChange w:id="1076" w:author="Barría Díaz, Renato Fabián" w:date="2022-11-17T21:31:00Z">
            <w:rPr>
              <w:ins w:id="1077" w:author="Esquivias Carvajal, Diego Andres" w:date="2022-11-16T10:36:00Z"/>
            </w:rPr>
          </w:rPrChange>
        </w:rPr>
        <w:pPrChange w:id="1078" w:author="Villarroel Núñez, Nicolás Cristóbal" w:date="2022-11-16T19:20:00Z">
          <w:pPr>
            <w:ind w:firstLine="360"/>
          </w:pPr>
        </w:pPrChange>
      </w:pPr>
      <w:ins w:id="1079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080" w:author="Barría Díaz, Renato Fabián" w:date="2022-11-17T21:31:00Z">
              <w:rPr/>
            </w:rPrChange>
          </w:rPr>
          <w:t>8</w:t>
        </w:r>
      </w:ins>
      <w:ins w:id="1081" w:author="Esquivias Carvajal, Diego Andres" w:date="2022-11-15T20:53:00Z">
        <w:r w:rsidRPr="00C33D19">
          <w:rPr>
            <w:rFonts w:ascii="Arial" w:hAnsi="Arial" w:cs="Arial"/>
            <w:color w:val="000000" w:themeColor="text1"/>
            <w:rPrChange w:id="1082" w:author="Barría Díaz, Renato Fabián" w:date="2022-11-17T21:31:00Z">
              <w:rPr/>
            </w:rPrChange>
          </w:rPr>
          <w:t xml:space="preserve">) </w:t>
        </w:r>
      </w:ins>
      <w:ins w:id="1083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084" w:author="Barría Díaz, Renato Fabián" w:date="2022-11-17T21:31:00Z">
              <w:rPr/>
            </w:rPrChange>
          </w:rPr>
          <w:t>¿Te cuesta disfrutar de las actividades que normalmente te gusta realizar?</w:t>
        </w:r>
      </w:ins>
    </w:p>
    <w:p w14:paraId="451B72A7" w14:textId="75C607DF" w:rsidR="00BA5010" w:rsidRPr="00C33D19" w:rsidRDefault="00FB01EF">
      <w:pPr>
        <w:pStyle w:val="Prrafodelista"/>
        <w:numPr>
          <w:ilvl w:val="0"/>
          <w:numId w:val="10"/>
        </w:numPr>
        <w:jc w:val="both"/>
        <w:rPr>
          <w:ins w:id="1085" w:author="Esquivias Carvajal, Diego Andres" w:date="2022-11-16T10:36:00Z"/>
          <w:rFonts w:ascii="Arial" w:hAnsi="Arial" w:cs="Arial"/>
          <w:color w:val="000000" w:themeColor="text1"/>
          <w:rPrChange w:id="1086" w:author="Barría Díaz, Renato Fabián" w:date="2022-11-17T21:31:00Z">
            <w:rPr>
              <w:ins w:id="1087" w:author="Esquivias Carvajal, Diego Andres" w:date="2022-11-16T10:36:00Z"/>
            </w:rPr>
          </w:rPrChange>
        </w:rPr>
        <w:pPrChange w:id="1088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089" w:author="Esquivias Carvajal, Diego Andres" w:date="2022-11-16T10:51:00Z">
        <w:r w:rsidRPr="00C33D19">
          <w:rPr>
            <w:rFonts w:ascii="Arial" w:hAnsi="Arial" w:cs="Arial"/>
            <w:color w:val="000000" w:themeColor="text1"/>
            <w:rPrChange w:id="1090" w:author="Barría Díaz, Renato Fabián" w:date="2022-11-17T21:31:00Z">
              <w:rPr/>
            </w:rPrChange>
          </w:rPr>
          <w:t>P</w:t>
        </w:r>
      </w:ins>
      <w:ins w:id="1091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092" w:author="Barría Díaz, Renato Fabián" w:date="2022-11-17T21:31:00Z">
              <w:rPr/>
            </w:rPrChange>
          </w:rPr>
          <w:t>erdí toda la satisfacción al hacerlo</w:t>
        </w:r>
      </w:ins>
    </w:p>
    <w:p w14:paraId="490A5107" w14:textId="1C6A6005" w:rsidR="00BA5010" w:rsidRPr="00C33D19" w:rsidRDefault="00FB01EF">
      <w:pPr>
        <w:pStyle w:val="Prrafodelista"/>
        <w:numPr>
          <w:ilvl w:val="0"/>
          <w:numId w:val="10"/>
        </w:numPr>
        <w:jc w:val="both"/>
        <w:rPr>
          <w:ins w:id="1093" w:author="Esquivias Carvajal, Diego Andres" w:date="2022-11-16T10:36:00Z"/>
          <w:rFonts w:ascii="Arial" w:hAnsi="Arial" w:cs="Arial"/>
          <w:color w:val="000000" w:themeColor="text1"/>
          <w:rPrChange w:id="1094" w:author="Barría Díaz, Renato Fabián" w:date="2022-11-17T21:31:00Z">
            <w:rPr>
              <w:ins w:id="1095" w:author="Esquivias Carvajal, Diego Andres" w:date="2022-11-16T10:36:00Z"/>
            </w:rPr>
          </w:rPrChange>
        </w:rPr>
        <w:pPrChange w:id="1096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097" w:author="Esquivias Carvajal, Diego Andres" w:date="2022-11-16T10:53:00Z">
        <w:r w:rsidRPr="00C33D19">
          <w:rPr>
            <w:rFonts w:ascii="Arial" w:hAnsi="Arial" w:cs="Arial"/>
            <w:color w:val="000000" w:themeColor="text1"/>
            <w:rPrChange w:id="1098" w:author="Barría Díaz, Renato Fabián" w:date="2022-11-17T21:31:00Z">
              <w:rPr/>
            </w:rPrChange>
          </w:rPr>
          <w:t>No disfruto las cosas como antes</w:t>
        </w:r>
      </w:ins>
    </w:p>
    <w:p w14:paraId="2BD343A6" w14:textId="38D56B80" w:rsidR="00BA5010" w:rsidRPr="00C33D19" w:rsidRDefault="00FB01EF">
      <w:pPr>
        <w:pStyle w:val="Prrafodelista"/>
        <w:numPr>
          <w:ilvl w:val="0"/>
          <w:numId w:val="10"/>
        </w:numPr>
        <w:jc w:val="both"/>
        <w:rPr>
          <w:ins w:id="1099" w:author="Esquivias Carvajal, Diego Andres" w:date="2022-11-16T10:36:00Z"/>
          <w:rFonts w:ascii="Arial" w:hAnsi="Arial" w:cs="Arial"/>
          <w:color w:val="000000" w:themeColor="text1"/>
          <w:rPrChange w:id="1100" w:author="Barría Díaz, Renato Fabián" w:date="2022-11-17T21:31:00Z">
            <w:rPr>
              <w:ins w:id="1101" w:author="Esquivias Carvajal, Diego Andres" w:date="2022-11-16T10:36:00Z"/>
            </w:rPr>
          </w:rPrChange>
        </w:rPr>
        <w:pPrChange w:id="1102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03" w:author="Esquivias Carvajal, Diego Andres" w:date="2022-11-16T10:53:00Z">
        <w:r w:rsidRPr="00C33D19">
          <w:rPr>
            <w:rFonts w:ascii="Arial" w:hAnsi="Arial" w:cs="Arial"/>
            <w:color w:val="000000" w:themeColor="text1"/>
            <w:rPrChange w:id="1104" w:author="Barría Díaz, Renato Fabián" w:date="2022-11-17T21:31:00Z">
              <w:rPr/>
            </w:rPrChange>
          </w:rPr>
          <w:t>Disfruto a veces</w:t>
        </w:r>
      </w:ins>
      <w:ins w:id="1105" w:author="Esquivias Carvajal, Diego Andres" w:date="2022-11-16T10:52:00Z">
        <w:r w:rsidRPr="00C33D19">
          <w:rPr>
            <w:rFonts w:ascii="Arial" w:hAnsi="Arial" w:cs="Arial"/>
            <w:color w:val="000000" w:themeColor="text1"/>
            <w:rPrChange w:id="1106" w:author="Barría Díaz, Renato Fabián" w:date="2022-11-17T21:31:00Z">
              <w:rPr/>
            </w:rPrChange>
          </w:rPr>
          <w:t xml:space="preserve"> </w:t>
        </w:r>
      </w:ins>
    </w:p>
    <w:p w14:paraId="1DBC1102" w14:textId="1B5EF28E" w:rsidR="00BA5010" w:rsidRPr="00C33D19" w:rsidRDefault="00FB01EF">
      <w:pPr>
        <w:pStyle w:val="Prrafodelista"/>
        <w:numPr>
          <w:ilvl w:val="0"/>
          <w:numId w:val="10"/>
        </w:numPr>
        <w:jc w:val="both"/>
        <w:rPr>
          <w:ins w:id="1107" w:author="Esquivias Carvajal, Diego Andres" w:date="2022-11-16T10:38:00Z"/>
          <w:rFonts w:ascii="Arial" w:hAnsi="Arial" w:cs="Arial"/>
          <w:color w:val="000000" w:themeColor="text1"/>
          <w:rPrChange w:id="1108" w:author="Barría Díaz, Renato Fabián" w:date="2022-11-17T21:31:00Z">
            <w:rPr>
              <w:ins w:id="1109" w:author="Esquivias Carvajal, Diego Andres" w:date="2022-11-16T10:38:00Z"/>
            </w:rPr>
          </w:rPrChange>
        </w:rPr>
        <w:pPrChange w:id="1110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11" w:author="Esquivias Carvajal, Diego Andres" w:date="2022-11-16T10:53:00Z">
        <w:r w:rsidRPr="00C33D19">
          <w:rPr>
            <w:rFonts w:ascii="Arial" w:hAnsi="Arial" w:cs="Arial"/>
            <w:color w:val="000000" w:themeColor="text1"/>
            <w:rPrChange w:id="1112" w:author="Barría Díaz, Renato Fabián" w:date="2022-11-17T21:31:00Z">
              <w:rPr/>
            </w:rPrChange>
          </w:rPr>
          <w:t xml:space="preserve">Sigo </w:t>
        </w:r>
      </w:ins>
      <w:ins w:id="1113" w:author="Esquivias Carvajal, Diego Andres" w:date="2022-11-16T10:54:00Z">
        <w:r w:rsidRPr="00C33D19">
          <w:rPr>
            <w:rFonts w:ascii="Arial" w:hAnsi="Arial" w:cs="Arial"/>
            <w:color w:val="000000" w:themeColor="text1"/>
            <w:rPrChange w:id="1114" w:author="Barría Díaz, Renato Fabián" w:date="2022-11-17T21:31:00Z">
              <w:rPr/>
            </w:rPrChange>
          </w:rPr>
          <w:t>disfrutando como siempre</w:t>
        </w:r>
      </w:ins>
    </w:p>
    <w:p w14:paraId="3AC2CC12" w14:textId="77777777" w:rsidR="00BA5010" w:rsidRPr="00C33D19" w:rsidRDefault="00BA5010">
      <w:pPr>
        <w:pStyle w:val="Prrafodelista"/>
        <w:ind w:left="1080"/>
        <w:jc w:val="both"/>
        <w:rPr>
          <w:ins w:id="1115" w:author="Esquivias Carvajal, Diego Andres" w:date="2022-11-15T20:52:00Z"/>
          <w:rFonts w:ascii="Arial" w:hAnsi="Arial" w:cs="Arial"/>
          <w:color w:val="000000" w:themeColor="text1"/>
          <w:rPrChange w:id="1116" w:author="Barría Díaz, Renato Fabián" w:date="2022-11-17T21:31:00Z">
            <w:rPr>
              <w:ins w:id="1117" w:author="Esquivias Carvajal, Diego Andres" w:date="2022-11-15T20:52:00Z"/>
            </w:rPr>
          </w:rPrChange>
        </w:rPr>
        <w:pPrChange w:id="1118" w:author="Villarroel Núñez, Nicolás Cristóbal" w:date="2022-11-16T19:20:00Z">
          <w:pPr/>
        </w:pPrChange>
      </w:pPr>
    </w:p>
    <w:p w14:paraId="4A7E7691" w14:textId="468D1E92" w:rsidR="001477DE" w:rsidRPr="00C33D19" w:rsidRDefault="008F7F43">
      <w:pPr>
        <w:pStyle w:val="Prrafodelista"/>
        <w:numPr>
          <w:ilvl w:val="0"/>
          <w:numId w:val="15"/>
        </w:numPr>
        <w:jc w:val="both"/>
        <w:rPr>
          <w:ins w:id="1119" w:author="Esquivias Carvajal, Diego Andres" w:date="2022-11-16T10:36:00Z"/>
          <w:rFonts w:ascii="Arial" w:hAnsi="Arial" w:cs="Arial"/>
          <w:color w:val="000000" w:themeColor="text1"/>
          <w:rPrChange w:id="1120" w:author="Barría Díaz, Renato Fabián" w:date="2022-11-17T21:31:00Z">
            <w:rPr>
              <w:ins w:id="1121" w:author="Esquivias Carvajal, Diego Andres" w:date="2022-11-16T10:36:00Z"/>
            </w:rPr>
          </w:rPrChange>
        </w:rPr>
        <w:pPrChange w:id="1122" w:author="Villarroel Núñez, Nicolás Cristóbal" w:date="2022-11-16T19:20:00Z">
          <w:pPr>
            <w:ind w:firstLine="360"/>
          </w:pPr>
        </w:pPrChange>
      </w:pPr>
      <w:ins w:id="1123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124" w:author="Barría Díaz, Renato Fabián" w:date="2022-11-17T21:31:00Z">
              <w:rPr/>
            </w:rPrChange>
          </w:rPr>
          <w:t>¿últimamente cuentas con el mismo apetito de siempre?</w:t>
        </w:r>
      </w:ins>
    </w:p>
    <w:p w14:paraId="6463F01D" w14:textId="77777777" w:rsidR="00FB01EF" w:rsidRPr="00C33D19" w:rsidRDefault="00FB01EF">
      <w:pPr>
        <w:pStyle w:val="Prrafodelista"/>
        <w:numPr>
          <w:ilvl w:val="0"/>
          <w:numId w:val="20"/>
        </w:numPr>
        <w:jc w:val="both"/>
        <w:rPr>
          <w:ins w:id="1125" w:author="Esquivias Carvajal, Diego Andres" w:date="2022-11-16T10:50:00Z"/>
          <w:rFonts w:ascii="Arial" w:hAnsi="Arial" w:cs="Arial"/>
          <w:color w:val="000000" w:themeColor="text1"/>
          <w:rPrChange w:id="1126" w:author="Barría Díaz, Renato Fabián" w:date="2022-11-17T21:31:00Z">
            <w:rPr>
              <w:ins w:id="1127" w:author="Esquivias Carvajal, Diego Andres" w:date="2022-11-16T10:50:00Z"/>
            </w:rPr>
          </w:rPrChange>
        </w:rPr>
        <w:pPrChange w:id="1128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129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130" w:author="Barría Díaz, Renato Fabián" w:date="2022-11-17T21:31:00Z">
              <w:rPr/>
            </w:rPrChange>
          </w:rPr>
          <w:t>He perdido completamente el hambre</w:t>
        </w:r>
      </w:ins>
    </w:p>
    <w:p w14:paraId="68FF6F2F" w14:textId="77777777" w:rsidR="00FB01EF" w:rsidRPr="00C33D19" w:rsidRDefault="00FB01EF">
      <w:pPr>
        <w:pStyle w:val="Prrafodelista"/>
        <w:numPr>
          <w:ilvl w:val="0"/>
          <w:numId w:val="20"/>
        </w:numPr>
        <w:jc w:val="both"/>
        <w:rPr>
          <w:ins w:id="1131" w:author="Esquivias Carvajal, Diego Andres" w:date="2022-11-16T10:50:00Z"/>
          <w:rFonts w:ascii="Arial" w:hAnsi="Arial" w:cs="Arial"/>
          <w:color w:val="000000" w:themeColor="text1"/>
          <w:rPrChange w:id="1132" w:author="Barría Díaz, Renato Fabián" w:date="2022-11-17T21:31:00Z">
            <w:rPr>
              <w:ins w:id="1133" w:author="Esquivias Carvajal, Diego Andres" w:date="2022-11-16T10:50:00Z"/>
            </w:rPr>
          </w:rPrChange>
        </w:rPr>
        <w:pPrChange w:id="1134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135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136" w:author="Barría Díaz, Renato Fabián" w:date="2022-11-17T21:31:00Z">
              <w:rPr/>
            </w:rPrChange>
          </w:rPr>
          <w:t>Ahora tengo mucho menos hambre</w:t>
        </w:r>
      </w:ins>
    </w:p>
    <w:p w14:paraId="2A59586F" w14:textId="77777777" w:rsidR="00FB01EF" w:rsidRPr="00C33D19" w:rsidRDefault="00FB01EF">
      <w:pPr>
        <w:pStyle w:val="Prrafodelista"/>
        <w:numPr>
          <w:ilvl w:val="0"/>
          <w:numId w:val="20"/>
        </w:numPr>
        <w:jc w:val="both"/>
        <w:rPr>
          <w:ins w:id="1137" w:author="Esquivias Carvajal, Diego Andres" w:date="2022-11-16T10:50:00Z"/>
          <w:rFonts w:ascii="Arial" w:hAnsi="Arial" w:cs="Arial"/>
          <w:color w:val="000000" w:themeColor="text1"/>
          <w:rPrChange w:id="1138" w:author="Barría Díaz, Renato Fabián" w:date="2022-11-17T21:31:00Z">
            <w:rPr>
              <w:ins w:id="1139" w:author="Esquivias Carvajal, Diego Andres" w:date="2022-11-16T10:50:00Z"/>
            </w:rPr>
          </w:rPrChange>
        </w:rPr>
        <w:pPrChange w:id="1140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141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142" w:author="Barría Díaz, Renato Fabián" w:date="2022-11-17T21:31:00Z">
              <w:rPr/>
            </w:rPrChange>
          </w:rPr>
          <w:t>No tengo tanta hambre como antes</w:t>
        </w:r>
      </w:ins>
    </w:p>
    <w:p w14:paraId="40A2658D" w14:textId="77777777" w:rsidR="00FB01EF" w:rsidRPr="00C33D19" w:rsidRDefault="00FB01EF">
      <w:pPr>
        <w:pStyle w:val="Prrafodelista"/>
        <w:numPr>
          <w:ilvl w:val="0"/>
          <w:numId w:val="20"/>
        </w:numPr>
        <w:jc w:val="both"/>
        <w:rPr>
          <w:ins w:id="1143" w:author="Esquivias Carvajal, Diego Andres" w:date="2022-11-16T10:50:00Z"/>
          <w:rFonts w:ascii="Arial" w:hAnsi="Arial" w:cs="Arial"/>
          <w:color w:val="000000" w:themeColor="text1"/>
          <w:rPrChange w:id="1144" w:author="Barría Díaz, Renato Fabián" w:date="2022-11-17T21:31:00Z">
            <w:rPr>
              <w:ins w:id="1145" w:author="Esquivias Carvajal, Diego Andres" w:date="2022-11-16T10:50:00Z"/>
            </w:rPr>
          </w:rPrChange>
        </w:rPr>
        <w:pPrChange w:id="1146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147" w:author="Esquivias Carvajal, Diego Andres" w:date="2022-11-16T10:50:00Z">
        <w:r w:rsidRPr="00C33D19">
          <w:rPr>
            <w:rFonts w:ascii="Arial" w:hAnsi="Arial" w:cs="Arial"/>
            <w:color w:val="000000" w:themeColor="text1"/>
            <w:rPrChange w:id="1148" w:author="Barría Díaz, Renato Fabián" w:date="2022-11-17T21:31:00Z">
              <w:rPr/>
            </w:rPrChange>
          </w:rPr>
          <w:t>Mi apetito esta igual que siempre</w:t>
        </w:r>
      </w:ins>
    </w:p>
    <w:p w14:paraId="340E06EC" w14:textId="77777777" w:rsidR="00BA5010" w:rsidRPr="00C33D19" w:rsidRDefault="00BA5010">
      <w:pPr>
        <w:pStyle w:val="Prrafodelista"/>
        <w:ind w:left="1068"/>
        <w:jc w:val="both"/>
        <w:rPr>
          <w:ins w:id="1149" w:author="Esquivias Carvajal, Diego Andres" w:date="2022-11-15T20:52:00Z"/>
          <w:rFonts w:ascii="Arial" w:hAnsi="Arial" w:cs="Arial"/>
          <w:color w:val="000000" w:themeColor="text1"/>
          <w:rPrChange w:id="1150" w:author="Barría Díaz, Renato Fabián" w:date="2022-11-17T21:31:00Z">
            <w:rPr>
              <w:ins w:id="1151" w:author="Esquivias Carvajal, Diego Andres" w:date="2022-11-15T20:52:00Z"/>
            </w:rPr>
          </w:rPrChange>
        </w:rPr>
        <w:pPrChange w:id="1152" w:author="Villarroel Núñez, Nicolás Cristóbal" w:date="2022-11-16T19:20:00Z">
          <w:pPr/>
        </w:pPrChange>
      </w:pPr>
    </w:p>
    <w:p w14:paraId="58B49DDE" w14:textId="5294D2AA" w:rsidR="008F7F43" w:rsidRPr="00C33D19" w:rsidRDefault="008F7F43">
      <w:pPr>
        <w:pStyle w:val="Prrafodelista"/>
        <w:numPr>
          <w:ilvl w:val="0"/>
          <w:numId w:val="15"/>
        </w:numPr>
        <w:jc w:val="both"/>
        <w:rPr>
          <w:ins w:id="1153" w:author="Esquivias Carvajal, Diego Andres" w:date="2022-11-16T10:36:00Z"/>
          <w:rFonts w:ascii="Arial" w:hAnsi="Arial" w:cs="Arial"/>
          <w:color w:val="000000" w:themeColor="text1"/>
          <w:rPrChange w:id="1154" w:author="Barría Díaz, Renato Fabián" w:date="2022-11-17T21:31:00Z">
            <w:rPr>
              <w:ins w:id="1155" w:author="Esquivias Carvajal, Diego Andres" w:date="2022-11-16T10:36:00Z"/>
            </w:rPr>
          </w:rPrChange>
        </w:rPr>
        <w:pPrChange w:id="1156" w:author="Villarroel Núñez, Nicolás Cristóbal" w:date="2022-11-16T19:20:00Z">
          <w:pPr>
            <w:ind w:firstLine="360"/>
          </w:pPr>
        </w:pPrChange>
      </w:pPr>
      <w:ins w:id="1157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158" w:author="Barría Díaz, Renato Fabián" w:date="2022-11-17T21:31:00Z">
              <w:rPr/>
            </w:rPrChange>
          </w:rPr>
          <w:t>¿Qué tan a menudo sales con amigos o realizas actividades grupales?</w:t>
        </w:r>
      </w:ins>
    </w:p>
    <w:p w14:paraId="7DE78DFD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159" w:author="Esquivias Carvajal, Diego Andres" w:date="2022-11-16T10:36:00Z"/>
          <w:rFonts w:ascii="Arial" w:hAnsi="Arial" w:cs="Arial"/>
          <w:color w:val="000000" w:themeColor="text1"/>
          <w:rPrChange w:id="1160" w:author="Barría Díaz, Renato Fabián" w:date="2022-11-17T21:31:00Z">
            <w:rPr>
              <w:ins w:id="1161" w:author="Esquivias Carvajal, Diego Andres" w:date="2022-11-16T10:36:00Z"/>
            </w:rPr>
          </w:rPrChange>
        </w:rPr>
        <w:pPrChange w:id="1162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63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164" w:author="Barría Díaz, Renato Fabián" w:date="2022-11-17T21:31:00Z">
              <w:rPr/>
            </w:rPrChange>
          </w:rPr>
          <w:t>Nunca</w:t>
        </w:r>
      </w:ins>
    </w:p>
    <w:p w14:paraId="373F30E6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165" w:author="Esquivias Carvajal, Diego Andres" w:date="2022-11-16T10:36:00Z"/>
          <w:rFonts w:ascii="Arial" w:hAnsi="Arial" w:cs="Arial"/>
          <w:color w:val="000000" w:themeColor="text1"/>
          <w:rPrChange w:id="1166" w:author="Barría Díaz, Renato Fabián" w:date="2022-11-17T21:31:00Z">
            <w:rPr>
              <w:ins w:id="1167" w:author="Esquivias Carvajal, Diego Andres" w:date="2022-11-16T10:36:00Z"/>
            </w:rPr>
          </w:rPrChange>
        </w:rPr>
        <w:pPrChange w:id="1168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69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170" w:author="Barría Díaz, Renato Fabián" w:date="2022-11-17T21:31:00Z">
              <w:rPr/>
            </w:rPrChange>
          </w:rPr>
          <w:t>Muy pocas veces</w:t>
        </w:r>
      </w:ins>
    </w:p>
    <w:p w14:paraId="0E43C97D" w14:textId="77777777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171" w:author="Esquivias Carvajal, Diego Andres" w:date="2022-11-16T10:36:00Z"/>
          <w:rFonts w:ascii="Arial" w:hAnsi="Arial" w:cs="Arial"/>
          <w:color w:val="000000" w:themeColor="text1"/>
          <w:rPrChange w:id="1172" w:author="Barría Díaz, Renato Fabián" w:date="2022-11-17T21:31:00Z">
            <w:rPr>
              <w:ins w:id="1173" w:author="Esquivias Carvajal, Diego Andres" w:date="2022-11-16T10:36:00Z"/>
            </w:rPr>
          </w:rPrChange>
        </w:rPr>
        <w:pPrChange w:id="1174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75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176" w:author="Barría Díaz, Renato Fabián" w:date="2022-11-17T21:31:00Z">
              <w:rPr/>
            </w:rPrChange>
          </w:rPr>
          <w:t>A veces</w:t>
        </w:r>
      </w:ins>
    </w:p>
    <w:p w14:paraId="1BB4B3DA" w14:textId="0473E05D" w:rsidR="00BA5010" w:rsidRPr="00C33D19" w:rsidRDefault="00BA5010">
      <w:pPr>
        <w:pStyle w:val="Prrafodelista"/>
        <w:numPr>
          <w:ilvl w:val="0"/>
          <w:numId w:val="10"/>
        </w:numPr>
        <w:jc w:val="both"/>
        <w:rPr>
          <w:ins w:id="1177" w:author="Esquivias Carvajal, Diego Andres" w:date="2022-11-16T10:38:00Z"/>
          <w:rFonts w:ascii="Arial" w:hAnsi="Arial" w:cs="Arial"/>
          <w:color w:val="000000" w:themeColor="text1"/>
          <w:rPrChange w:id="1178" w:author="Barría Díaz, Renato Fabián" w:date="2022-11-17T21:31:00Z">
            <w:rPr>
              <w:ins w:id="1179" w:author="Esquivias Carvajal, Diego Andres" w:date="2022-11-16T10:38:00Z"/>
            </w:rPr>
          </w:rPrChange>
        </w:rPr>
        <w:pPrChange w:id="1180" w:author="Villarroel Núñez, Nicolás Cristóbal" w:date="2022-11-16T19:20:00Z">
          <w:pPr>
            <w:pStyle w:val="Prrafodelista"/>
            <w:numPr>
              <w:numId w:val="10"/>
            </w:numPr>
            <w:ind w:left="1080" w:hanging="360"/>
          </w:pPr>
        </w:pPrChange>
      </w:pPr>
      <w:ins w:id="1181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182" w:author="Barría Díaz, Renato Fabián" w:date="2022-11-17T21:31:00Z">
              <w:rPr/>
            </w:rPrChange>
          </w:rPr>
          <w:t>Habitualmente</w:t>
        </w:r>
      </w:ins>
    </w:p>
    <w:p w14:paraId="6C72F612" w14:textId="77777777" w:rsidR="00BA5010" w:rsidRPr="00C33D19" w:rsidRDefault="00BA5010">
      <w:pPr>
        <w:pStyle w:val="Prrafodelista"/>
        <w:ind w:left="1080"/>
        <w:jc w:val="both"/>
        <w:rPr>
          <w:ins w:id="1183" w:author="Esquivias Carvajal, Diego Andres" w:date="2022-11-15T20:52:00Z"/>
          <w:rFonts w:ascii="Arial" w:hAnsi="Arial" w:cs="Arial"/>
          <w:color w:val="000000" w:themeColor="text1"/>
          <w:rPrChange w:id="1184" w:author="Barría Díaz, Renato Fabián" w:date="2022-11-17T21:31:00Z">
            <w:rPr>
              <w:ins w:id="1185" w:author="Esquivias Carvajal, Diego Andres" w:date="2022-11-15T20:52:00Z"/>
            </w:rPr>
          </w:rPrChange>
        </w:rPr>
        <w:pPrChange w:id="1186" w:author="Villarroel Núñez, Nicolás Cristóbal" w:date="2022-11-16T19:20:00Z">
          <w:pPr/>
        </w:pPrChange>
      </w:pPr>
    </w:p>
    <w:p w14:paraId="2419204C" w14:textId="30BAAFBA" w:rsidR="008F7F43" w:rsidRPr="00C33D19" w:rsidRDefault="008F7F43">
      <w:pPr>
        <w:pStyle w:val="Prrafodelista"/>
        <w:numPr>
          <w:ilvl w:val="0"/>
          <w:numId w:val="15"/>
        </w:numPr>
        <w:jc w:val="both"/>
        <w:rPr>
          <w:ins w:id="1187" w:author="Esquivias Carvajal, Diego Andres" w:date="2022-11-16T10:36:00Z"/>
          <w:rFonts w:ascii="Arial" w:hAnsi="Arial" w:cs="Arial"/>
          <w:color w:val="000000" w:themeColor="text1"/>
          <w:rPrChange w:id="1188" w:author="Barría Díaz, Renato Fabián" w:date="2022-11-17T21:31:00Z">
            <w:rPr>
              <w:ins w:id="1189" w:author="Esquivias Carvajal, Diego Andres" w:date="2022-11-16T10:36:00Z"/>
            </w:rPr>
          </w:rPrChange>
        </w:rPr>
        <w:pPrChange w:id="1190" w:author="Villarroel Núñez, Nicolás Cristóbal" w:date="2022-11-16T19:20:00Z">
          <w:pPr>
            <w:ind w:firstLine="360"/>
          </w:pPr>
        </w:pPrChange>
      </w:pPr>
      <w:ins w:id="1191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192" w:author="Barría Díaz, Renato Fabián" w:date="2022-11-17T21:31:00Z">
              <w:rPr/>
            </w:rPrChange>
          </w:rPr>
          <w:t>¿</w:t>
        </w:r>
      </w:ins>
      <w:ins w:id="1193" w:author="Esquivias Carvajal, Diego Andres" w:date="2022-11-16T10:07:00Z">
        <w:r w:rsidR="00BE1A30" w:rsidRPr="00C33D19">
          <w:rPr>
            <w:rFonts w:ascii="Arial" w:hAnsi="Arial" w:cs="Arial"/>
            <w:color w:val="000000" w:themeColor="text1"/>
            <w:rPrChange w:id="1194" w:author="Barría Díaz, Renato Fabián" w:date="2022-11-17T21:31:00Z">
              <w:rPr/>
            </w:rPrChange>
          </w:rPr>
          <w:t xml:space="preserve">Tienes problemas de </w:t>
        </w:r>
      </w:ins>
      <w:ins w:id="1195" w:author="Esquivias Carvajal, Diego Andres" w:date="2022-11-16T10:08:00Z">
        <w:r w:rsidR="00BE1A30" w:rsidRPr="00C33D19">
          <w:rPr>
            <w:rFonts w:ascii="Arial" w:hAnsi="Arial" w:cs="Arial"/>
            <w:color w:val="000000" w:themeColor="text1"/>
            <w:rPrChange w:id="1196" w:author="Barría Díaz, Renato Fabián" w:date="2022-11-17T21:31:00Z">
              <w:rPr/>
            </w:rPrChange>
          </w:rPr>
          <w:t>concentración regularmente</w:t>
        </w:r>
      </w:ins>
      <w:ins w:id="1197" w:author="Esquivias Carvajal, Diego Andres" w:date="2022-11-15T20:54:00Z">
        <w:r w:rsidRPr="00C33D19">
          <w:rPr>
            <w:rFonts w:ascii="Arial" w:hAnsi="Arial" w:cs="Arial"/>
            <w:color w:val="000000" w:themeColor="text1"/>
            <w:rPrChange w:id="1198" w:author="Barría Díaz, Renato Fabián" w:date="2022-11-17T21:31:00Z">
              <w:rPr/>
            </w:rPrChange>
          </w:rPr>
          <w:t>?</w:t>
        </w:r>
      </w:ins>
    </w:p>
    <w:p w14:paraId="2B5264CE" w14:textId="77777777" w:rsidR="00BA5010" w:rsidRPr="00C33D19" w:rsidRDefault="00BA5010">
      <w:pPr>
        <w:pStyle w:val="Prrafodelista"/>
        <w:numPr>
          <w:ilvl w:val="0"/>
          <w:numId w:val="16"/>
        </w:numPr>
        <w:jc w:val="both"/>
        <w:rPr>
          <w:ins w:id="1199" w:author="Esquivias Carvajal, Diego Andres" w:date="2022-11-16T10:36:00Z"/>
          <w:rFonts w:ascii="Arial" w:hAnsi="Arial" w:cs="Arial"/>
          <w:color w:val="000000" w:themeColor="text1"/>
          <w:rPrChange w:id="1200" w:author="Barría Díaz, Renato Fabián" w:date="2022-11-17T21:31:00Z">
            <w:rPr>
              <w:ins w:id="1201" w:author="Esquivias Carvajal, Diego Andres" w:date="2022-11-16T10:36:00Z"/>
            </w:rPr>
          </w:rPrChange>
        </w:rPr>
        <w:pPrChange w:id="1202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03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04" w:author="Barría Díaz, Renato Fabián" w:date="2022-11-17T21:31:00Z">
              <w:rPr/>
            </w:rPrChange>
          </w:rPr>
          <w:t>Nunca</w:t>
        </w:r>
      </w:ins>
    </w:p>
    <w:p w14:paraId="12F206E9" w14:textId="77777777" w:rsidR="00BA5010" w:rsidRPr="00C33D19" w:rsidRDefault="00BA5010">
      <w:pPr>
        <w:pStyle w:val="Prrafodelista"/>
        <w:numPr>
          <w:ilvl w:val="0"/>
          <w:numId w:val="16"/>
        </w:numPr>
        <w:jc w:val="both"/>
        <w:rPr>
          <w:ins w:id="1205" w:author="Esquivias Carvajal, Diego Andres" w:date="2022-11-16T10:36:00Z"/>
          <w:rFonts w:ascii="Arial" w:hAnsi="Arial" w:cs="Arial"/>
          <w:color w:val="000000" w:themeColor="text1"/>
          <w:rPrChange w:id="1206" w:author="Barría Díaz, Renato Fabián" w:date="2022-11-17T21:31:00Z">
            <w:rPr>
              <w:ins w:id="1207" w:author="Esquivias Carvajal, Diego Andres" w:date="2022-11-16T10:36:00Z"/>
            </w:rPr>
          </w:rPrChange>
        </w:rPr>
        <w:pPrChange w:id="1208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09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10" w:author="Barría Díaz, Renato Fabián" w:date="2022-11-17T21:31:00Z">
              <w:rPr/>
            </w:rPrChange>
          </w:rPr>
          <w:t>Muy pocas veces</w:t>
        </w:r>
      </w:ins>
    </w:p>
    <w:p w14:paraId="69FFC47A" w14:textId="77777777" w:rsidR="00BA5010" w:rsidRPr="00C33D19" w:rsidRDefault="00BA5010">
      <w:pPr>
        <w:pStyle w:val="Prrafodelista"/>
        <w:numPr>
          <w:ilvl w:val="0"/>
          <w:numId w:val="16"/>
        </w:numPr>
        <w:jc w:val="both"/>
        <w:rPr>
          <w:ins w:id="1211" w:author="Esquivias Carvajal, Diego Andres" w:date="2022-11-16T10:36:00Z"/>
          <w:rFonts w:ascii="Arial" w:hAnsi="Arial" w:cs="Arial"/>
          <w:color w:val="000000" w:themeColor="text1"/>
          <w:rPrChange w:id="1212" w:author="Barría Díaz, Renato Fabián" w:date="2022-11-17T21:31:00Z">
            <w:rPr>
              <w:ins w:id="1213" w:author="Esquivias Carvajal, Diego Andres" w:date="2022-11-16T10:36:00Z"/>
            </w:rPr>
          </w:rPrChange>
        </w:rPr>
        <w:pPrChange w:id="1214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15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16" w:author="Barría Díaz, Renato Fabián" w:date="2022-11-17T21:31:00Z">
              <w:rPr/>
            </w:rPrChange>
          </w:rPr>
          <w:t>A veces</w:t>
        </w:r>
      </w:ins>
    </w:p>
    <w:p w14:paraId="1C1D4E75" w14:textId="21DE993B" w:rsidR="00BA5010" w:rsidRPr="00C33D19" w:rsidRDefault="00BA5010">
      <w:pPr>
        <w:pStyle w:val="Prrafodelista"/>
        <w:numPr>
          <w:ilvl w:val="0"/>
          <w:numId w:val="16"/>
        </w:numPr>
        <w:jc w:val="both"/>
        <w:rPr>
          <w:ins w:id="1217" w:author="Esquivias Carvajal, Diego Andres" w:date="2022-11-16T10:38:00Z"/>
          <w:rFonts w:ascii="Arial" w:hAnsi="Arial" w:cs="Arial"/>
          <w:color w:val="000000" w:themeColor="text1"/>
          <w:rPrChange w:id="1218" w:author="Barría Díaz, Renato Fabián" w:date="2022-11-17T21:31:00Z">
            <w:rPr>
              <w:ins w:id="1219" w:author="Esquivias Carvajal, Diego Andres" w:date="2022-11-16T10:38:00Z"/>
            </w:rPr>
          </w:rPrChange>
        </w:rPr>
        <w:pPrChange w:id="1220" w:author="Villarroel Núñez, Nicolás Cristóbal" w:date="2022-11-16T19:20:00Z">
          <w:pPr>
            <w:pStyle w:val="Prrafodelista"/>
            <w:numPr>
              <w:numId w:val="16"/>
            </w:numPr>
            <w:ind w:left="1068" w:hanging="360"/>
          </w:pPr>
        </w:pPrChange>
      </w:pPr>
      <w:ins w:id="1221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22" w:author="Barría Díaz, Renato Fabián" w:date="2022-11-17T21:31:00Z">
              <w:rPr/>
            </w:rPrChange>
          </w:rPr>
          <w:t>Habitualmente</w:t>
        </w:r>
      </w:ins>
    </w:p>
    <w:p w14:paraId="73A939AF" w14:textId="77777777" w:rsidR="00BA5010" w:rsidRPr="00C33D19" w:rsidRDefault="00BA5010">
      <w:pPr>
        <w:pStyle w:val="Prrafodelista"/>
        <w:ind w:left="1068"/>
        <w:jc w:val="both"/>
        <w:rPr>
          <w:ins w:id="1223" w:author="Esquivias Carvajal, Diego Andres" w:date="2022-11-15T20:52:00Z"/>
          <w:rFonts w:ascii="Arial" w:hAnsi="Arial" w:cs="Arial"/>
          <w:color w:val="000000" w:themeColor="text1"/>
          <w:rPrChange w:id="1224" w:author="Barría Díaz, Renato Fabián" w:date="2022-11-17T21:31:00Z">
            <w:rPr>
              <w:ins w:id="1225" w:author="Esquivias Carvajal, Diego Andres" w:date="2022-11-15T20:52:00Z"/>
            </w:rPr>
          </w:rPrChange>
        </w:rPr>
        <w:pPrChange w:id="1226" w:author="Villarroel Núñez, Nicolás Cristóbal" w:date="2022-11-16T19:20:00Z">
          <w:pPr/>
        </w:pPrChange>
      </w:pPr>
    </w:p>
    <w:p w14:paraId="541032C4" w14:textId="0481D02C" w:rsidR="008F7F43" w:rsidRPr="00C33D19" w:rsidRDefault="008F7F43">
      <w:pPr>
        <w:pStyle w:val="Prrafodelista"/>
        <w:numPr>
          <w:ilvl w:val="0"/>
          <w:numId w:val="15"/>
        </w:numPr>
        <w:jc w:val="both"/>
        <w:rPr>
          <w:ins w:id="1227" w:author="Esquivias Carvajal, Diego Andres" w:date="2022-11-16T10:36:00Z"/>
          <w:rFonts w:ascii="Arial" w:hAnsi="Arial" w:cs="Arial"/>
          <w:color w:val="000000" w:themeColor="text1"/>
          <w:rPrChange w:id="1228" w:author="Barría Díaz, Renato Fabián" w:date="2022-11-17T21:31:00Z">
            <w:rPr>
              <w:ins w:id="1229" w:author="Esquivias Carvajal, Diego Andres" w:date="2022-11-16T10:36:00Z"/>
            </w:rPr>
          </w:rPrChange>
        </w:rPr>
        <w:pPrChange w:id="1230" w:author="Villarroel Núñez, Nicolás Cristóbal" w:date="2022-11-16T19:20:00Z">
          <w:pPr>
            <w:ind w:firstLine="360"/>
          </w:pPr>
        </w:pPrChange>
      </w:pPr>
      <w:ins w:id="1231" w:author="Esquivias Carvajal, Diego Andres" w:date="2022-11-15T20:52:00Z">
        <w:r w:rsidRPr="00C33D19">
          <w:rPr>
            <w:rFonts w:ascii="Arial" w:hAnsi="Arial" w:cs="Arial"/>
            <w:color w:val="000000" w:themeColor="text1"/>
            <w:rPrChange w:id="1232" w:author="Barría Díaz, Renato Fabián" w:date="2022-11-17T21:31:00Z">
              <w:rPr/>
            </w:rPrChange>
          </w:rPr>
          <w:t>¿</w:t>
        </w:r>
      </w:ins>
      <w:ins w:id="1233" w:author="Esquivias Carvajal, Diego Andres" w:date="2022-11-16T10:09:00Z">
        <w:r w:rsidR="00BE1A30" w:rsidRPr="00C33D19">
          <w:rPr>
            <w:rFonts w:ascii="Arial" w:hAnsi="Arial" w:cs="Arial"/>
            <w:color w:val="000000" w:themeColor="text1"/>
            <w:rPrChange w:id="1234" w:author="Barría Díaz, Renato Fabián" w:date="2022-11-17T21:31:00Z">
              <w:rPr/>
            </w:rPrChange>
          </w:rPr>
          <w:t xml:space="preserve">Te encuentras sin ganas o energías </w:t>
        </w:r>
      </w:ins>
      <w:ins w:id="1235" w:author="Esquivias Carvajal, Diego Andres" w:date="2022-11-16T10:54:00Z">
        <w:r w:rsidR="00FB01EF" w:rsidRPr="00C33D19">
          <w:rPr>
            <w:rFonts w:ascii="Arial" w:hAnsi="Arial" w:cs="Arial"/>
            <w:color w:val="000000" w:themeColor="text1"/>
            <w:rPrChange w:id="1236" w:author="Barría Díaz, Renato Fabián" w:date="2022-11-17T21:31:00Z">
              <w:rPr/>
            </w:rPrChange>
          </w:rPr>
          <w:t>frecuentemente</w:t>
        </w:r>
      </w:ins>
      <w:ins w:id="1237" w:author="Esquivias Carvajal, Diego Andres" w:date="2022-11-16T10:09:00Z">
        <w:r w:rsidR="00BE1A30" w:rsidRPr="00C33D19">
          <w:rPr>
            <w:rFonts w:ascii="Arial" w:hAnsi="Arial" w:cs="Arial"/>
            <w:color w:val="000000" w:themeColor="text1"/>
            <w:rPrChange w:id="1238" w:author="Barría Díaz, Renato Fabián" w:date="2022-11-17T21:31:00Z">
              <w:rPr/>
            </w:rPrChange>
          </w:rPr>
          <w:t>?</w:t>
        </w:r>
      </w:ins>
    </w:p>
    <w:p w14:paraId="287C1035" w14:textId="77777777" w:rsidR="00BA5010" w:rsidRPr="00C33D19" w:rsidRDefault="00BA5010">
      <w:pPr>
        <w:pStyle w:val="Prrafodelista"/>
        <w:numPr>
          <w:ilvl w:val="0"/>
          <w:numId w:val="17"/>
        </w:numPr>
        <w:jc w:val="both"/>
        <w:rPr>
          <w:ins w:id="1239" w:author="Esquivias Carvajal, Diego Andres" w:date="2022-11-16T10:36:00Z"/>
          <w:rFonts w:ascii="Arial" w:hAnsi="Arial" w:cs="Arial"/>
          <w:color w:val="000000" w:themeColor="text1"/>
          <w:rPrChange w:id="1240" w:author="Barría Díaz, Renato Fabián" w:date="2022-11-17T21:31:00Z">
            <w:rPr>
              <w:ins w:id="1241" w:author="Esquivias Carvajal, Diego Andres" w:date="2022-11-16T10:36:00Z"/>
            </w:rPr>
          </w:rPrChange>
        </w:rPr>
        <w:pPrChange w:id="1242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43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44" w:author="Barría Díaz, Renato Fabián" w:date="2022-11-17T21:31:00Z">
              <w:rPr/>
            </w:rPrChange>
          </w:rPr>
          <w:t>Nunca</w:t>
        </w:r>
      </w:ins>
    </w:p>
    <w:p w14:paraId="3A86831E" w14:textId="77777777" w:rsidR="00BA5010" w:rsidRPr="00C33D19" w:rsidRDefault="00BA5010">
      <w:pPr>
        <w:pStyle w:val="Prrafodelista"/>
        <w:numPr>
          <w:ilvl w:val="0"/>
          <w:numId w:val="17"/>
        </w:numPr>
        <w:jc w:val="both"/>
        <w:rPr>
          <w:ins w:id="1245" w:author="Esquivias Carvajal, Diego Andres" w:date="2022-11-16T10:36:00Z"/>
          <w:rFonts w:ascii="Arial" w:hAnsi="Arial" w:cs="Arial"/>
          <w:color w:val="000000" w:themeColor="text1"/>
          <w:rPrChange w:id="1246" w:author="Barría Díaz, Renato Fabián" w:date="2022-11-17T21:31:00Z">
            <w:rPr>
              <w:ins w:id="1247" w:author="Esquivias Carvajal, Diego Andres" w:date="2022-11-16T10:36:00Z"/>
            </w:rPr>
          </w:rPrChange>
        </w:rPr>
        <w:pPrChange w:id="1248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49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50" w:author="Barría Díaz, Renato Fabián" w:date="2022-11-17T21:31:00Z">
              <w:rPr/>
            </w:rPrChange>
          </w:rPr>
          <w:t>Muy pocas veces</w:t>
        </w:r>
      </w:ins>
    </w:p>
    <w:p w14:paraId="5560E2C6" w14:textId="77777777" w:rsidR="00BA5010" w:rsidRPr="00C33D19" w:rsidRDefault="00BA5010">
      <w:pPr>
        <w:pStyle w:val="Prrafodelista"/>
        <w:numPr>
          <w:ilvl w:val="0"/>
          <w:numId w:val="17"/>
        </w:numPr>
        <w:jc w:val="both"/>
        <w:rPr>
          <w:ins w:id="1251" w:author="Esquivias Carvajal, Diego Andres" w:date="2022-11-16T10:36:00Z"/>
          <w:rFonts w:ascii="Arial" w:hAnsi="Arial" w:cs="Arial"/>
          <w:color w:val="000000" w:themeColor="text1"/>
          <w:rPrChange w:id="1252" w:author="Barría Díaz, Renato Fabián" w:date="2022-11-17T21:31:00Z">
            <w:rPr>
              <w:ins w:id="1253" w:author="Esquivias Carvajal, Diego Andres" w:date="2022-11-16T10:36:00Z"/>
            </w:rPr>
          </w:rPrChange>
        </w:rPr>
        <w:pPrChange w:id="1254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55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56" w:author="Barría Díaz, Renato Fabián" w:date="2022-11-17T21:31:00Z">
              <w:rPr/>
            </w:rPrChange>
          </w:rPr>
          <w:t>A veces</w:t>
        </w:r>
      </w:ins>
    </w:p>
    <w:p w14:paraId="00E8ADB6" w14:textId="77777777" w:rsidR="00BA5010" w:rsidRPr="00C33D19" w:rsidRDefault="00BA5010">
      <w:pPr>
        <w:pStyle w:val="Prrafodelista"/>
        <w:numPr>
          <w:ilvl w:val="0"/>
          <w:numId w:val="17"/>
        </w:numPr>
        <w:jc w:val="both"/>
        <w:rPr>
          <w:ins w:id="1257" w:author="Esquivias Carvajal, Diego Andres" w:date="2022-11-16T10:36:00Z"/>
          <w:rFonts w:ascii="Arial" w:hAnsi="Arial" w:cs="Arial"/>
          <w:color w:val="000000" w:themeColor="text1"/>
          <w:rPrChange w:id="1258" w:author="Barría Díaz, Renato Fabián" w:date="2022-11-17T21:31:00Z">
            <w:rPr>
              <w:ins w:id="1259" w:author="Esquivias Carvajal, Diego Andres" w:date="2022-11-16T10:36:00Z"/>
            </w:rPr>
          </w:rPrChange>
        </w:rPr>
        <w:pPrChange w:id="1260" w:author="Villarroel Núñez, Nicolás Cristóbal" w:date="2022-11-16T19:20:00Z">
          <w:pPr>
            <w:pStyle w:val="Prrafodelista"/>
            <w:numPr>
              <w:numId w:val="15"/>
            </w:numPr>
            <w:ind w:hanging="360"/>
          </w:pPr>
        </w:pPrChange>
      </w:pPr>
      <w:ins w:id="1261" w:author="Esquivias Carvajal, Diego Andres" w:date="2022-11-16T10:36:00Z">
        <w:r w:rsidRPr="00C33D19">
          <w:rPr>
            <w:rFonts w:ascii="Arial" w:hAnsi="Arial" w:cs="Arial"/>
            <w:color w:val="000000" w:themeColor="text1"/>
            <w:rPrChange w:id="1262" w:author="Barría Díaz, Renato Fabián" w:date="2022-11-17T21:31:00Z">
              <w:rPr/>
            </w:rPrChange>
          </w:rPr>
          <w:t>Habitualmente</w:t>
        </w:r>
      </w:ins>
    </w:p>
    <w:p w14:paraId="3C91668B" w14:textId="77777777" w:rsidR="00BA5010" w:rsidRPr="00C33D19" w:rsidRDefault="00BA5010">
      <w:pPr>
        <w:pStyle w:val="Prrafodelista"/>
        <w:rPr>
          <w:ins w:id="1263" w:author="Esquivias Carvajal, Diego Andres" w:date="2022-11-16T10:26:00Z"/>
          <w:rFonts w:ascii="Arial" w:hAnsi="Arial" w:cs="Arial"/>
          <w:color w:val="000000" w:themeColor="text1"/>
          <w:rPrChange w:id="1264" w:author="Barría Díaz, Renato Fabián" w:date="2022-11-17T21:31:00Z">
            <w:rPr>
              <w:ins w:id="1265" w:author="Esquivias Carvajal, Diego Andres" w:date="2022-11-16T10:26:00Z"/>
            </w:rPr>
          </w:rPrChange>
        </w:rPr>
        <w:pPrChange w:id="1266" w:author="Esquivias Carvajal, Diego Andres" w:date="2022-11-16T10:37:00Z">
          <w:pPr>
            <w:ind w:firstLine="360"/>
          </w:pPr>
        </w:pPrChange>
      </w:pPr>
    </w:p>
    <w:p w14:paraId="6DE24AE7" w14:textId="64036747" w:rsidR="00164C48" w:rsidRPr="00C33D19" w:rsidRDefault="00164C48" w:rsidP="00164C48">
      <w:pPr>
        <w:rPr>
          <w:ins w:id="1267" w:author="Esquivias Carvajal, Diego Andres" w:date="2022-11-16T10:26:00Z"/>
          <w:rFonts w:ascii="Arial" w:hAnsi="Arial" w:cs="Arial"/>
          <w:color w:val="000000" w:themeColor="text1"/>
          <w:rPrChange w:id="1268" w:author="Barría Díaz, Renato Fabián" w:date="2022-11-17T21:31:00Z">
            <w:rPr>
              <w:ins w:id="1269" w:author="Esquivias Carvajal, Diego Andres" w:date="2022-11-16T10:26:00Z"/>
            </w:rPr>
          </w:rPrChange>
        </w:rPr>
      </w:pPr>
    </w:p>
    <w:p w14:paraId="6FAB4884" w14:textId="10B59322" w:rsidR="008C735F" w:rsidRPr="00C33D19" w:rsidRDefault="008C735F" w:rsidP="008C735F">
      <w:pPr>
        <w:rPr>
          <w:rFonts w:ascii="Arial" w:hAnsi="Arial" w:cs="Arial"/>
          <w:color w:val="000000" w:themeColor="text1"/>
          <w:rPrChange w:id="1270" w:author="Barría Díaz, Renato Fabián" w:date="2022-11-17T21:31:00Z">
            <w:rPr/>
          </w:rPrChange>
        </w:rPr>
      </w:pPr>
    </w:p>
    <w:p w14:paraId="079053E2" w14:textId="77777777" w:rsidR="00162653" w:rsidRPr="00C33D19" w:rsidRDefault="00162653" w:rsidP="00162653">
      <w:pPr>
        <w:pStyle w:val="Ttulo1"/>
        <w:rPr>
          <w:ins w:id="1271" w:author="Barría Díaz, Renato Fabián" w:date="2022-11-15T13:17:00Z"/>
          <w:rFonts w:ascii="Arial" w:hAnsi="Arial" w:cs="Arial"/>
          <w:color w:val="000000" w:themeColor="text1"/>
          <w:sz w:val="44"/>
          <w:szCs w:val="44"/>
          <w:rPrChange w:id="1272" w:author="Barría Díaz, Renato Fabián" w:date="2022-11-17T21:31:00Z">
            <w:rPr>
              <w:ins w:id="1273" w:author="Barría Díaz, Renato Fabián" w:date="2022-11-15T13:17:00Z"/>
              <w:sz w:val="44"/>
              <w:szCs w:val="44"/>
            </w:rPr>
          </w:rPrChange>
        </w:rPr>
      </w:pPr>
      <w:bookmarkStart w:id="1274" w:name="_Toc119488699"/>
      <w:ins w:id="1275" w:author="Barría Díaz, Renato Fabián" w:date="2022-11-15T13:17:00Z">
        <w:r w:rsidRPr="00C33D19">
          <w:rPr>
            <w:rFonts w:ascii="Arial" w:hAnsi="Arial" w:cs="Arial"/>
            <w:color w:val="000000" w:themeColor="text1"/>
            <w:sz w:val="44"/>
            <w:szCs w:val="44"/>
            <w:rPrChange w:id="1276" w:author="Barría Díaz, Renato Fabián" w:date="2022-11-17T21:31:00Z">
              <w:rPr>
                <w:sz w:val="44"/>
                <w:szCs w:val="44"/>
              </w:rPr>
            </w:rPrChange>
          </w:rPr>
          <w:t>Objetivo</w:t>
        </w:r>
        <w:bookmarkEnd w:id="1274"/>
      </w:ins>
    </w:p>
    <w:p w14:paraId="46EEAA6A" w14:textId="47F2AD5E" w:rsidR="00162653" w:rsidRPr="00C33D19" w:rsidRDefault="00C3694B">
      <w:pPr>
        <w:jc w:val="both"/>
        <w:rPr>
          <w:ins w:id="1277" w:author="Barría Díaz, Renato Fabián" w:date="2022-11-15T13:17:00Z"/>
          <w:rFonts w:ascii="Arial" w:hAnsi="Arial" w:cs="Arial"/>
          <w:color w:val="000000" w:themeColor="text1"/>
          <w:rPrChange w:id="1278" w:author="Barría Díaz, Renato Fabián" w:date="2022-11-17T21:31:00Z">
            <w:rPr>
              <w:ins w:id="1279" w:author="Barría Díaz, Renato Fabián" w:date="2022-11-15T13:17:00Z"/>
            </w:rPr>
          </w:rPrChange>
        </w:rPr>
        <w:pPrChange w:id="1280" w:author="Villarroel Núñez, Nicolás Cristóbal" w:date="2022-11-16T19:19:00Z">
          <w:pPr/>
        </w:pPrChange>
      </w:pPr>
      <w:ins w:id="1281" w:author="Barría Díaz, Renato Fabián" w:date="2022-11-16T19:56:00Z">
        <w:r w:rsidRPr="00C33D19">
          <w:rPr>
            <w:rFonts w:ascii="Arial" w:hAnsi="Arial" w:cs="Arial"/>
            <w:color w:val="000000" w:themeColor="text1"/>
            <w:rPrChange w:id="1282" w:author="Barría Díaz, Renato Fabián" w:date="2022-11-17T21:31:00Z">
              <w:rPr/>
            </w:rPrChange>
          </w:rPr>
          <w:t>Nuestro objetivo es llevar a cabo un sistema</w:t>
        </w:r>
      </w:ins>
      <w:ins w:id="1283" w:author="Barría Díaz, Renato Fabián" w:date="2022-11-16T20:02:00Z">
        <w:r w:rsidRPr="00C33D19">
          <w:rPr>
            <w:rFonts w:ascii="Arial" w:hAnsi="Arial" w:cs="Arial"/>
            <w:color w:val="000000" w:themeColor="text1"/>
            <w:rPrChange w:id="1284" w:author="Barría Díaz, Renato Fabián" w:date="2022-11-17T21:31:00Z">
              <w:rPr/>
            </w:rPrChange>
          </w:rPr>
          <w:t xml:space="preserve"> digitalizado que permita </w:t>
        </w:r>
      </w:ins>
      <w:ins w:id="1285" w:author="Barría Díaz, Renato Fabián" w:date="2022-11-16T20:05:00Z">
        <w:r w:rsidR="00E051BB" w:rsidRPr="00C33D19">
          <w:rPr>
            <w:rFonts w:ascii="Arial" w:hAnsi="Arial" w:cs="Arial"/>
            <w:color w:val="000000" w:themeColor="text1"/>
            <w:rPrChange w:id="1286" w:author="Barría Díaz, Renato Fabián" w:date="2022-11-17T21:31:00Z">
              <w:rPr/>
            </w:rPrChange>
          </w:rPr>
          <w:t>una sencilla usabilidad</w:t>
        </w:r>
      </w:ins>
      <w:ins w:id="1287" w:author="Barría Díaz, Renato Fabián" w:date="2022-11-16T20:04:00Z">
        <w:r w:rsidR="00E051BB" w:rsidRPr="00C33D19">
          <w:rPr>
            <w:rFonts w:ascii="Arial" w:hAnsi="Arial" w:cs="Arial"/>
            <w:color w:val="000000" w:themeColor="text1"/>
            <w:rPrChange w:id="1288" w:author="Barría Díaz, Renato Fabián" w:date="2022-11-17T21:31:00Z">
              <w:rPr/>
            </w:rPrChange>
          </w:rPr>
          <w:t xml:space="preserve"> </w:t>
        </w:r>
      </w:ins>
      <w:ins w:id="1289" w:author="Barría Díaz, Renato Fabián" w:date="2022-11-16T20:05:00Z">
        <w:r w:rsidR="00E051BB" w:rsidRPr="00C33D19">
          <w:rPr>
            <w:rFonts w:ascii="Arial" w:hAnsi="Arial" w:cs="Arial"/>
            <w:color w:val="000000" w:themeColor="text1"/>
            <w:rPrChange w:id="1290" w:author="Barría Díaz, Renato Fabián" w:date="2022-11-17T21:31:00Z">
              <w:rPr/>
            </w:rPrChange>
          </w:rPr>
          <w:t>por un</w:t>
        </w:r>
      </w:ins>
      <w:ins w:id="1291" w:author="Barría Díaz, Renato Fabián" w:date="2022-11-16T20:04:00Z">
        <w:r w:rsidR="00E051BB" w:rsidRPr="00C33D19">
          <w:rPr>
            <w:rFonts w:ascii="Arial" w:hAnsi="Arial" w:cs="Arial"/>
            <w:color w:val="000000" w:themeColor="text1"/>
            <w:rPrChange w:id="1292" w:author="Barría Díaz, Renato Fabián" w:date="2022-11-17T21:31:00Z">
              <w:rPr/>
            </w:rPrChange>
          </w:rPr>
          <w:t xml:space="preserve"> profesional cuyo fin lograr asistir pacientes en </w:t>
        </w:r>
      </w:ins>
      <w:ins w:id="1293" w:author="Barría Díaz, Renato Fabián" w:date="2022-11-16T20:07:00Z">
        <w:r w:rsidR="00E051BB" w:rsidRPr="00C33D19">
          <w:rPr>
            <w:rFonts w:ascii="Arial" w:hAnsi="Arial" w:cs="Arial"/>
            <w:color w:val="000000" w:themeColor="text1"/>
            <w:rPrChange w:id="1294" w:author="Barría Díaz, Renato Fabián" w:date="2022-11-17T21:31:00Z">
              <w:rPr/>
            </w:rPrChange>
          </w:rPr>
          <w:t>búsqueda</w:t>
        </w:r>
      </w:ins>
      <w:ins w:id="1295" w:author="Barría Díaz, Renato Fabián" w:date="2022-11-16T20:04:00Z">
        <w:r w:rsidR="00E051BB" w:rsidRPr="00C33D19">
          <w:rPr>
            <w:rFonts w:ascii="Arial" w:hAnsi="Arial" w:cs="Arial"/>
            <w:color w:val="000000" w:themeColor="text1"/>
            <w:rPrChange w:id="1296" w:author="Barría Díaz, Renato Fabián" w:date="2022-11-17T21:31:00Z">
              <w:rPr/>
            </w:rPrChange>
          </w:rPr>
          <w:t xml:space="preserve"> de ayuda por medio de entrevistas psicológicas </w:t>
        </w:r>
      </w:ins>
      <w:ins w:id="1297" w:author="Barría Díaz, Renato Fabián" w:date="2022-11-16T20:05:00Z">
        <w:r w:rsidR="00E051BB" w:rsidRPr="00C33D19">
          <w:rPr>
            <w:rFonts w:ascii="Arial" w:hAnsi="Arial" w:cs="Arial"/>
            <w:color w:val="000000" w:themeColor="text1"/>
            <w:rPrChange w:id="1298" w:author="Barría Díaz, Renato Fabián" w:date="2022-11-17T21:31:00Z">
              <w:rPr/>
            </w:rPrChange>
          </w:rPr>
          <w:t xml:space="preserve">ponderadas </w:t>
        </w:r>
      </w:ins>
      <w:ins w:id="1299" w:author="Barría Díaz, Renato Fabián" w:date="2022-11-16T20:06:00Z">
        <w:r w:rsidR="00E051BB" w:rsidRPr="00C33D19">
          <w:rPr>
            <w:rFonts w:ascii="Arial" w:hAnsi="Arial" w:cs="Arial"/>
            <w:color w:val="000000" w:themeColor="text1"/>
            <w:rPrChange w:id="1300" w:author="Barría Díaz, Renato Fabián" w:date="2022-11-17T21:31:00Z">
              <w:rPr/>
            </w:rPrChange>
          </w:rPr>
          <w:t>donde sus resultados determinaran el diagnostico del paciente</w:t>
        </w:r>
      </w:ins>
      <w:ins w:id="1301" w:author="Barría Díaz, Renato Fabián" w:date="2022-11-16T20:07:00Z">
        <w:r w:rsidR="00E051BB" w:rsidRPr="00C33D19">
          <w:rPr>
            <w:rFonts w:ascii="Arial" w:hAnsi="Arial" w:cs="Arial"/>
            <w:color w:val="000000" w:themeColor="text1"/>
            <w:rPrChange w:id="1302" w:author="Barría Díaz, Renato Fabián" w:date="2022-11-17T21:31:00Z">
              <w:rPr/>
            </w:rPrChange>
          </w:rPr>
          <w:t xml:space="preserve"> para su proceso de recuperación.</w:t>
        </w:r>
      </w:ins>
    </w:p>
    <w:p w14:paraId="390CD041" w14:textId="36757CDB" w:rsidR="00CC49B6" w:rsidRPr="00C33D19" w:rsidRDefault="008C735F">
      <w:pPr>
        <w:pStyle w:val="Ttulo1"/>
        <w:rPr>
          <w:ins w:id="1303" w:author="Esquivias Carvajal, Diego Andres" w:date="2022-11-15T20:51:00Z"/>
          <w:rFonts w:ascii="Arial" w:hAnsi="Arial" w:cs="Arial"/>
          <w:color w:val="000000" w:themeColor="text1"/>
          <w:sz w:val="44"/>
          <w:szCs w:val="44"/>
          <w:rPrChange w:id="1304" w:author="Barría Díaz, Renato Fabián" w:date="2022-11-17T21:31:00Z">
            <w:rPr>
              <w:ins w:id="1305" w:author="Esquivias Carvajal, Diego Andres" w:date="2022-11-15T20:51:00Z"/>
              <w:sz w:val="44"/>
              <w:szCs w:val="44"/>
            </w:rPr>
          </w:rPrChange>
        </w:rPr>
      </w:pPr>
      <w:del w:id="1306" w:author="Barría Díaz, Renato Fabián" w:date="2022-11-15T13:19:00Z">
        <w:r w:rsidRPr="00C33D19" w:rsidDel="00162653">
          <w:rPr>
            <w:rFonts w:ascii="Arial" w:hAnsi="Arial" w:cs="Arial"/>
            <w:color w:val="000000" w:themeColor="text1"/>
            <w:sz w:val="44"/>
            <w:szCs w:val="44"/>
            <w:rPrChange w:id="1307" w:author="Barría Díaz, Renato Fabián" w:date="2022-11-17T21:31:00Z">
              <w:rPr>
                <w:sz w:val="26"/>
                <w:szCs w:val="26"/>
              </w:rPr>
            </w:rPrChange>
          </w:rPr>
          <w:tab/>
        </w:r>
      </w:del>
      <w:bookmarkStart w:id="1308" w:name="_Toc119488700"/>
      <w:r w:rsidRPr="00C33D19">
        <w:rPr>
          <w:rFonts w:ascii="Arial" w:hAnsi="Arial" w:cs="Arial"/>
          <w:color w:val="000000" w:themeColor="text1"/>
          <w:sz w:val="44"/>
          <w:szCs w:val="44"/>
          <w:rPrChange w:id="1309" w:author="Barría Díaz, Renato Fabián" w:date="2022-11-17T21:31:00Z">
            <w:rPr>
              <w:sz w:val="26"/>
              <w:szCs w:val="26"/>
            </w:rPr>
          </w:rPrChange>
        </w:rPr>
        <w:t>Lenguajes utilizados</w:t>
      </w:r>
      <w:bookmarkEnd w:id="1308"/>
    </w:p>
    <w:p w14:paraId="54439D79" w14:textId="77777777" w:rsidR="008F7F43" w:rsidRPr="00C33D19" w:rsidRDefault="008F7F43">
      <w:pPr>
        <w:rPr>
          <w:rFonts w:ascii="Arial" w:hAnsi="Arial" w:cs="Arial"/>
          <w:color w:val="000000" w:themeColor="text1"/>
          <w:rPrChange w:id="1310" w:author="Barría Díaz, Renato Fabián" w:date="2022-11-17T21:31:00Z">
            <w:rPr/>
          </w:rPrChange>
        </w:rPr>
        <w:pPrChange w:id="1311" w:author="Esquivias Carvajal, Diego Andres" w:date="2022-11-15T20:51:00Z">
          <w:pPr>
            <w:pStyle w:val="Ttulo2"/>
          </w:pPr>
        </w:pPrChange>
      </w:pPr>
    </w:p>
    <w:p w14:paraId="21C3291D" w14:textId="570CF056" w:rsidR="008C735F" w:rsidRPr="00C33D19" w:rsidDel="00162653" w:rsidRDefault="008C735F" w:rsidP="008C735F">
      <w:pPr>
        <w:rPr>
          <w:del w:id="1312" w:author="Barría Díaz, Renato Fabián" w:date="2022-11-15T13:15:00Z"/>
          <w:rFonts w:ascii="Arial" w:hAnsi="Arial" w:cs="Arial"/>
          <w:color w:val="000000" w:themeColor="text1"/>
          <w:rPrChange w:id="1313" w:author="Barría Díaz, Renato Fabián" w:date="2022-11-17T21:31:00Z">
            <w:rPr>
              <w:del w:id="1314" w:author="Barría Díaz, Renato Fabián" w:date="2022-11-15T13:15:00Z"/>
            </w:rPr>
          </w:rPrChange>
        </w:rPr>
      </w:pPr>
    </w:p>
    <w:p w14:paraId="7956A5BC" w14:textId="77777777" w:rsidR="00162653" w:rsidRPr="00C33D19" w:rsidRDefault="008C735F" w:rsidP="00162653">
      <w:pPr>
        <w:pStyle w:val="Ttulo2"/>
        <w:rPr>
          <w:ins w:id="1315" w:author="Barría Díaz, Renato Fabián" w:date="2022-11-15T13:16:00Z"/>
          <w:rFonts w:ascii="Arial" w:hAnsi="Arial" w:cs="Arial"/>
          <w:color w:val="000000" w:themeColor="text1"/>
          <w:rPrChange w:id="1316" w:author="Barría Díaz, Renato Fabián" w:date="2022-11-17T21:31:00Z">
            <w:rPr>
              <w:ins w:id="1317" w:author="Barría Díaz, Renato Fabián" w:date="2022-11-15T13:16:00Z"/>
            </w:rPr>
          </w:rPrChange>
        </w:rPr>
      </w:pPr>
      <w:del w:id="1318" w:author="Esquivias Carvajal, Diego Andres" w:date="2022-11-14T20:16:00Z">
        <w:r w:rsidRPr="00C33D19" w:rsidDel="00B5760D">
          <w:rPr>
            <w:rFonts w:ascii="Arial" w:hAnsi="Arial" w:cs="Arial"/>
            <w:color w:val="000000" w:themeColor="text1"/>
            <w:rPrChange w:id="1319" w:author="Barría Díaz, Renato Fabián" w:date="2022-11-17T21:31:00Z">
              <w:rPr/>
            </w:rPrChange>
          </w:rPr>
          <w:tab/>
        </w:r>
        <w:r w:rsidRPr="00C33D19" w:rsidDel="00B5760D">
          <w:rPr>
            <w:rFonts w:ascii="Arial" w:hAnsi="Arial" w:cs="Arial"/>
            <w:color w:val="000000" w:themeColor="text1"/>
            <w:rPrChange w:id="1320" w:author="Barría Díaz, Renato Fabián" w:date="2022-11-17T21:31:00Z">
              <w:rPr/>
            </w:rPrChange>
          </w:rPr>
          <w:tab/>
        </w:r>
      </w:del>
      <w:ins w:id="1321" w:author="Barría Díaz, Renato Fabián" w:date="2022-11-15T13:09:00Z">
        <w:r w:rsidR="00877293" w:rsidRPr="00C33D19">
          <w:rPr>
            <w:rFonts w:ascii="Arial" w:hAnsi="Arial" w:cs="Arial"/>
            <w:color w:val="000000" w:themeColor="text1"/>
            <w:rPrChange w:id="1322" w:author="Barría Díaz, Renato Fabián" w:date="2022-11-17T21:31:00Z">
              <w:rPr/>
            </w:rPrChange>
          </w:rPr>
          <w:t xml:space="preserve"> </w:t>
        </w:r>
      </w:ins>
      <w:bookmarkStart w:id="1323" w:name="_Toc119488701"/>
      <w:ins w:id="1324" w:author="Barría Díaz, Renato Fabián" w:date="2022-11-15T13:16:00Z">
        <w:r w:rsidR="00162653" w:rsidRPr="00C33D19">
          <w:rPr>
            <w:rFonts w:ascii="Arial" w:hAnsi="Arial" w:cs="Arial"/>
            <w:color w:val="000000" w:themeColor="text1"/>
            <w:sz w:val="44"/>
            <w:szCs w:val="44"/>
            <w:rPrChange w:id="1325" w:author="Barría Díaz, Renato Fabián" w:date="2022-11-17T21:31:00Z">
              <w:rPr/>
            </w:rPrChange>
          </w:rPr>
          <w:t>Python</w:t>
        </w:r>
        <w:bookmarkEnd w:id="1323"/>
      </w:ins>
    </w:p>
    <w:p w14:paraId="266CF2ED" w14:textId="1423DC4B" w:rsidR="008C735F" w:rsidRPr="00C33D19" w:rsidDel="00162653" w:rsidRDefault="008C735F" w:rsidP="00877293">
      <w:pPr>
        <w:pStyle w:val="Ttulo3"/>
        <w:rPr>
          <w:del w:id="1326" w:author="Barría Díaz, Renato Fabián" w:date="2022-11-15T13:16:00Z"/>
          <w:rFonts w:ascii="Arial" w:hAnsi="Arial" w:cs="Arial"/>
          <w:color w:val="000000" w:themeColor="text1"/>
          <w:sz w:val="40"/>
          <w:szCs w:val="40"/>
          <w:rPrChange w:id="1327" w:author="Barría Díaz, Renato Fabián" w:date="2022-11-17T21:31:00Z">
            <w:rPr>
              <w:del w:id="1328" w:author="Barría Díaz, Renato Fabián" w:date="2022-11-15T13:16:00Z"/>
              <w:sz w:val="40"/>
              <w:szCs w:val="40"/>
            </w:rPr>
          </w:rPrChange>
        </w:rPr>
      </w:pPr>
      <w:del w:id="1329" w:author="Barría Díaz, Renato Fabián" w:date="2022-11-15T13:16:00Z">
        <w:r w:rsidRPr="00C33D19" w:rsidDel="00162653">
          <w:rPr>
            <w:rFonts w:ascii="Arial" w:hAnsi="Arial" w:cs="Arial"/>
            <w:color w:val="000000" w:themeColor="text1"/>
            <w:sz w:val="40"/>
            <w:szCs w:val="40"/>
            <w:rPrChange w:id="1330" w:author="Barría Díaz, Renato Fabián" w:date="2022-11-17T21:31:00Z">
              <w:rPr/>
            </w:rPrChange>
          </w:rPr>
          <w:delText>Python</w:delText>
        </w:r>
      </w:del>
    </w:p>
    <w:p w14:paraId="0397E690" w14:textId="77777777" w:rsidR="00877293" w:rsidRPr="00C33D19" w:rsidRDefault="00877293">
      <w:pPr>
        <w:rPr>
          <w:ins w:id="1331" w:author="Barría Díaz, Renato Fabián" w:date="2022-11-15T13:11:00Z"/>
          <w:rFonts w:ascii="Arial" w:hAnsi="Arial" w:cs="Arial"/>
          <w:color w:val="000000" w:themeColor="text1"/>
          <w:rPrChange w:id="1332" w:author="Barría Díaz, Renato Fabián" w:date="2022-11-17T21:31:00Z">
            <w:rPr>
              <w:ins w:id="1333" w:author="Barría Díaz, Renato Fabián" w:date="2022-11-15T13:11:00Z"/>
            </w:rPr>
          </w:rPrChange>
        </w:rPr>
        <w:pPrChange w:id="1334" w:author="Barría Díaz, Renato Fabián" w:date="2022-11-15T13:11:00Z">
          <w:pPr>
            <w:pStyle w:val="Ttulo3"/>
          </w:pPr>
        </w:pPrChange>
      </w:pPr>
    </w:p>
    <w:p w14:paraId="2969904E" w14:textId="4F971699" w:rsidR="00877293" w:rsidRPr="00C33D19" w:rsidRDefault="00CC49B6">
      <w:pPr>
        <w:pStyle w:val="Prrafodelista"/>
        <w:numPr>
          <w:ilvl w:val="0"/>
          <w:numId w:val="1"/>
        </w:numPr>
        <w:jc w:val="both"/>
        <w:rPr>
          <w:ins w:id="1335" w:author="Barría Díaz, Renato Fabián" w:date="2022-11-15T13:10:00Z"/>
          <w:rFonts w:ascii="Arial" w:hAnsi="Arial" w:cs="Arial"/>
          <w:color w:val="000000" w:themeColor="text1"/>
          <w:rPrChange w:id="1336" w:author="Barría Díaz, Renato Fabián" w:date="2022-11-17T21:31:00Z">
            <w:rPr>
              <w:ins w:id="1337" w:author="Barría Díaz, Renato Fabián" w:date="2022-11-15T13:10:00Z"/>
            </w:rPr>
          </w:rPrChange>
        </w:rPr>
        <w:pPrChange w:id="1338" w:author="Villarroel Núñez, Nicolás Cristóbal" w:date="2022-11-16T19:19:00Z">
          <w:pPr>
            <w:pStyle w:val="Prrafodelista"/>
            <w:numPr>
              <w:numId w:val="1"/>
            </w:numPr>
            <w:ind w:hanging="360"/>
          </w:pPr>
        </w:pPrChange>
      </w:pPr>
      <w:ins w:id="1339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340" w:author="Barría Díaz, Renato Fabián" w:date="2022-11-17T21:31:00Z">
              <w:rPr/>
            </w:rPrChange>
          </w:rPr>
          <w:t xml:space="preserve"> </w:t>
        </w:r>
      </w:ins>
      <w:ins w:id="1341" w:author="Barría Díaz, Renato Fabián" w:date="2022-11-15T13:10:00Z">
        <w:r w:rsidR="00877293" w:rsidRPr="00C33D19">
          <w:rPr>
            <w:rStyle w:val="SubttuloCar"/>
            <w:rFonts w:ascii="Arial" w:hAnsi="Arial" w:cs="Arial"/>
            <w:color w:val="000000" w:themeColor="text1"/>
            <w:sz w:val="28"/>
            <w:szCs w:val="28"/>
            <w:rPrChange w:id="1342" w:author="Barría Díaz, Renato Fabián" w:date="2022-11-17T21:31:00Z">
              <w:rPr/>
            </w:rPrChange>
          </w:rPr>
          <w:t>¿Que es Python?</w:t>
        </w:r>
      </w:ins>
      <w:ins w:id="1343" w:author="Villarroel Núñez, Nicolás Cristóbal" w:date="2022-11-12T23:22:00Z">
        <w:del w:id="1344" w:author="Barría Díaz, Renato Fabián" w:date="2022-11-15T13:10:00Z">
          <w:r w:rsidRPr="00C33D19" w:rsidDel="00877293">
            <w:rPr>
              <w:rFonts w:ascii="Arial" w:hAnsi="Arial" w:cs="Arial"/>
              <w:color w:val="000000" w:themeColor="text1"/>
              <w:rPrChange w:id="1345" w:author="Barría Díaz, Renato Fabián" w:date="2022-11-17T21:31:00Z">
                <w:rPr/>
              </w:rPrChange>
            </w:rPr>
            <w:delText xml:space="preserve">Ventajas del lenguaje: </w:delText>
          </w:r>
        </w:del>
      </w:ins>
      <w:ins w:id="1346" w:author="Barría Díaz, Renato Fabián" w:date="2022-11-15T13:10:00Z">
        <w:r w:rsidR="00877293" w:rsidRPr="00C33D19">
          <w:rPr>
            <w:rFonts w:ascii="Arial" w:hAnsi="Arial" w:cs="Arial"/>
            <w:color w:val="000000" w:themeColor="text1"/>
            <w:rPrChange w:id="1347" w:author="Barría Díaz, Renato Fabián" w:date="2022-11-17T21:31:00Z">
              <w:rPr/>
            </w:rPrChange>
          </w:rPr>
          <w:t xml:space="preserve"> </w:t>
        </w:r>
      </w:ins>
    </w:p>
    <w:p w14:paraId="41834D0E" w14:textId="09374BF4" w:rsidR="00CC49B6" w:rsidRPr="00C33D19" w:rsidRDefault="00CC49B6">
      <w:pPr>
        <w:pStyle w:val="Prrafodelista"/>
        <w:jc w:val="both"/>
        <w:rPr>
          <w:ins w:id="1348" w:author="Villarroel Núñez, Nicolás Cristóbal" w:date="2022-11-12T23:22:00Z"/>
          <w:rFonts w:ascii="Arial" w:hAnsi="Arial" w:cs="Arial"/>
          <w:color w:val="000000" w:themeColor="text1"/>
          <w:rPrChange w:id="1349" w:author="Barría Díaz, Renato Fabián" w:date="2022-11-17T21:31:00Z">
            <w:rPr>
              <w:ins w:id="1350" w:author="Villarroel Núñez, Nicolás Cristóbal" w:date="2022-11-12T23:22:00Z"/>
            </w:rPr>
          </w:rPrChange>
        </w:rPr>
        <w:pPrChange w:id="1351" w:author="Villarroel Núñez, Nicolás Cristóbal" w:date="2022-11-16T19:19:00Z">
          <w:pPr>
            <w:pStyle w:val="Prrafodelista"/>
            <w:numPr>
              <w:numId w:val="1"/>
            </w:numPr>
            <w:ind w:hanging="360"/>
          </w:pPr>
        </w:pPrChange>
      </w:pPr>
      <w:ins w:id="1352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353" w:author="Barría Díaz, Renato Fabián" w:date="2022-11-17T21:31:00Z">
              <w:rPr/>
            </w:rPrChange>
          </w:rPr>
          <w:t xml:space="preserve">Python es un </w:t>
        </w:r>
        <w:r w:rsidRPr="00C33D19">
          <w:rPr>
            <w:rFonts w:ascii="Arial" w:hAnsi="Arial" w:cs="Arial"/>
            <w:b/>
            <w:color w:val="000000" w:themeColor="text1"/>
            <w:rPrChange w:id="1354" w:author="Barría Díaz, Renato Fabián" w:date="2022-11-17T21:31:00Z">
              <w:rPr>
                <w:b/>
              </w:rPr>
            </w:rPrChange>
          </w:rPr>
          <w:t>lenguaje de alto</w:t>
        </w:r>
        <w:r w:rsidRPr="00C33D19">
          <w:rPr>
            <w:rFonts w:ascii="Arial" w:hAnsi="Arial" w:cs="Arial"/>
            <w:color w:val="000000" w:themeColor="text1"/>
            <w:rPrChange w:id="1355" w:author="Barría Díaz, Renato Fabián" w:date="2022-11-17T21:31:00Z">
              <w:rPr/>
            </w:rPrChange>
          </w:rPr>
          <w:t xml:space="preserve"> nivel ya que tiene una abstracción de lenguaje máquina, se puede usar un elemento de lenguaje natural (tiene una sintaxis similar a las ingles)</w:t>
        </w:r>
      </w:ins>
      <w:ins w:id="1356" w:author="Villarroel Núñez, Nicolás Cristóbal" w:date="2022-11-12T23:23:00Z">
        <w:r w:rsidRPr="00C33D19">
          <w:rPr>
            <w:rFonts w:ascii="Arial" w:hAnsi="Arial" w:cs="Arial"/>
            <w:color w:val="000000" w:themeColor="text1"/>
            <w:rPrChange w:id="1357" w:author="Barría Díaz, Renato Fabián" w:date="2022-11-17T21:31:00Z">
              <w:rPr/>
            </w:rPrChange>
          </w:rPr>
          <w:t>.</w:t>
        </w:r>
      </w:ins>
    </w:p>
    <w:p w14:paraId="652FFA9C" w14:textId="0EFEFAB3" w:rsidR="00CC49B6" w:rsidRPr="00C33D19" w:rsidRDefault="00CC49B6">
      <w:pPr>
        <w:ind w:left="720"/>
        <w:jc w:val="both"/>
        <w:rPr>
          <w:ins w:id="1358" w:author="Villarroel Núñez, Nicolás Cristóbal" w:date="2022-11-12T23:22:00Z"/>
          <w:rFonts w:ascii="Arial" w:hAnsi="Arial" w:cs="Arial"/>
          <w:color w:val="000000" w:themeColor="text1"/>
          <w:rPrChange w:id="1359" w:author="Barría Díaz, Renato Fabián" w:date="2022-11-17T21:31:00Z">
            <w:rPr>
              <w:ins w:id="1360" w:author="Villarroel Núñez, Nicolás Cristóbal" w:date="2022-11-12T23:22:00Z"/>
            </w:rPr>
          </w:rPrChange>
        </w:rPr>
        <w:pPrChange w:id="1361" w:author="Villarroel Núñez, Nicolás Cristóbal" w:date="2022-11-16T19:19:00Z">
          <w:pPr>
            <w:ind w:left="720"/>
          </w:pPr>
        </w:pPrChange>
      </w:pPr>
      <w:ins w:id="1362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363" w:author="Barría Díaz, Renato Fabián" w:date="2022-11-17T21:31:00Z">
              <w:rPr/>
            </w:rPrChange>
          </w:rPr>
          <w:t xml:space="preserve">Se le considera como un lenguaje de </w:t>
        </w:r>
        <w:r w:rsidRPr="00C33D19">
          <w:rPr>
            <w:rFonts w:ascii="Arial" w:hAnsi="Arial" w:cs="Arial"/>
            <w:b/>
            <w:color w:val="000000" w:themeColor="text1"/>
            <w:rPrChange w:id="1364" w:author="Barría Díaz, Renato Fabián" w:date="2022-11-17T21:31:00Z">
              <w:rPr>
                <w:b/>
              </w:rPr>
            </w:rPrChange>
          </w:rPr>
          <w:t>paradigmas</w:t>
        </w:r>
        <w:r w:rsidRPr="00C33D19">
          <w:rPr>
            <w:rFonts w:ascii="Arial" w:hAnsi="Arial" w:cs="Arial"/>
            <w:color w:val="000000" w:themeColor="text1"/>
            <w:rPrChange w:id="1365" w:author="Barría Díaz, Renato Fabián" w:date="2022-11-17T21:31:00Z">
              <w:rPr/>
            </w:rPrChange>
          </w:rPr>
          <w:t xml:space="preserve"> múltiples, que permite programación estructurada, </w:t>
        </w:r>
        <w:del w:id="1366" w:author="Esquivias Carvajal, Diego Andres" w:date="2022-11-14T20:15:00Z">
          <w:r w:rsidRPr="00C33D19" w:rsidDel="00B5760D">
            <w:rPr>
              <w:rFonts w:ascii="Arial" w:hAnsi="Arial" w:cs="Arial"/>
              <w:color w:val="000000" w:themeColor="text1"/>
              <w:rPrChange w:id="1367" w:author="Barría Díaz, Renato Fabián" w:date="2022-11-17T21:31:00Z">
                <w:rPr/>
              </w:rPrChange>
            </w:rPr>
            <w:delText>funcional  y</w:delText>
          </w:r>
        </w:del>
      </w:ins>
      <w:ins w:id="1368" w:author="Esquivias Carvajal, Diego Andres" w:date="2022-11-14T20:15:00Z">
        <w:r w:rsidR="00B5760D" w:rsidRPr="00C33D19">
          <w:rPr>
            <w:rFonts w:ascii="Arial" w:hAnsi="Arial" w:cs="Arial"/>
            <w:color w:val="000000" w:themeColor="text1"/>
            <w:rPrChange w:id="1369" w:author="Barría Díaz, Renato Fabián" w:date="2022-11-17T21:31:00Z">
              <w:rPr/>
            </w:rPrChange>
          </w:rPr>
          <w:t>funcional y</w:t>
        </w:r>
      </w:ins>
      <w:ins w:id="1370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371" w:author="Barría Díaz, Renato Fabián" w:date="2022-11-17T21:31:00Z">
              <w:rPr/>
            </w:rPrChange>
          </w:rPr>
          <w:t xml:space="preserve"> orientada a objetos. Sirve de mucha ayuda para el desarrollo de software, esto permite utilizar </w:t>
        </w:r>
        <w:r w:rsidRPr="00C33D19">
          <w:rPr>
            <w:rFonts w:ascii="Arial" w:hAnsi="Arial" w:cs="Arial"/>
            <w:b/>
            <w:color w:val="000000" w:themeColor="text1"/>
            <w:rPrChange w:id="1372" w:author="Barría Díaz, Renato Fabián" w:date="2022-11-17T21:31:00Z">
              <w:rPr>
                <w:b/>
              </w:rPr>
            </w:rPrChange>
          </w:rPr>
          <w:t>frameworks</w:t>
        </w:r>
        <w:r w:rsidRPr="00C33D19">
          <w:rPr>
            <w:rFonts w:ascii="Arial" w:hAnsi="Arial" w:cs="Arial"/>
            <w:color w:val="000000" w:themeColor="text1"/>
            <w:rPrChange w:id="1373" w:author="Barría Díaz, Renato Fabián" w:date="2022-11-17T21:31:00Z">
              <w:rPr/>
            </w:rPrChange>
          </w:rPr>
          <w:t xml:space="preserve"> como Django y Flask.</w:t>
        </w:r>
      </w:ins>
    </w:p>
    <w:p w14:paraId="7CAE1B6B" w14:textId="77777777" w:rsidR="00CC49B6" w:rsidRPr="00C33D19" w:rsidRDefault="00CC49B6">
      <w:pPr>
        <w:ind w:left="720"/>
        <w:jc w:val="both"/>
        <w:rPr>
          <w:ins w:id="1374" w:author="Villarroel Núñez, Nicolás Cristóbal" w:date="2022-11-12T23:22:00Z"/>
          <w:rFonts w:ascii="Arial" w:hAnsi="Arial" w:cs="Arial"/>
          <w:color w:val="000000" w:themeColor="text1"/>
          <w:rPrChange w:id="1375" w:author="Barría Díaz, Renato Fabián" w:date="2022-11-17T21:31:00Z">
            <w:rPr>
              <w:ins w:id="1376" w:author="Villarroel Núñez, Nicolás Cristóbal" w:date="2022-11-12T23:22:00Z"/>
            </w:rPr>
          </w:rPrChange>
        </w:rPr>
        <w:pPrChange w:id="1377" w:author="Villarroel Núñez, Nicolás Cristóbal" w:date="2022-11-16T19:19:00Z">
          <w:pPr>
            <w:ind w:left="720"/>
          </w:pPr>
        </w:pPrChange>
      </w:pPr>
      <w:ins w:id="1378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379" w:author="Barría Díaz, Renato Fabián" w:date="2022-11-17T21:31:00Z">
              <w:rPr/>
            </w:rPrChange>
          </w:rPr>
          <w:t xml:space="preserve">Además de tener una amplia colección de </w:t>
        </w:r>
        <w:r w:rsidRPr="00C33D19">
          <w:rPr>
            <w:rFonts w:ascii="Arial" w:hAnsi="Arial" w:cs="Arial"/>
            <w:b/>
            <w:color w:val="000000" w:themeColor="text1"/>
            <w:rPrChange w:id="1380" w:author="Barría Díaz, Renato Fabián" w:date="2022-11-17T21:31:00Z">
              <w:rPr>
                <w:b/>
              </w:rPr>
            </w:rPrChange>
          </w:rPr>
          <w:t>bibliotecas</w:t>
        </w:r>
        <w:r w:rsidRPr="00C33D19">
          <w:rPr>
            <w:rFonts w:ascii="Arial" w:hAnsi="Arial" w:cs="Arial"/>
            <w:color w:val="000000" w:themeColor="text1"/>
            <w:rPrChange w:id="1381" w:author="Barría Díaz, Renato Fabián" w:date="2022-11-17T21:31:00Z">
              <w:rPr/>
            </w:rPrChange>
          </w:rPr>
          <w:t>, contiene muchos módulos integrados.</w:t>
        </w:r>
      </w:ins>
    </w:p>
    <w:p w14:paraId="3E5ED587" w14:textId="77777777" w:rsidR="00CC49B6" w:rsidRPr="00C33D19" w:rsidRDefault="00CC49B6">
      <w:pPr>
        <w:ind w:left="720"/>
        <w:jc w:val="both"/>
        <w:rPr>
          <w:ins w:id="1382" w:author="Villarroel Núñez, Nicolás Cristóbal" w:date="2022-11-12T23:22:00Z"/>
          <w:rFonts w:ascii="Arial" w:hAnsi="Arial" w:cs="Arial"/>
          <w:color w:val="000000" w:themeColor="text1"/>
          <w:rPrChange w:id="1383" w:author="Barría Díaz, Renato Fabián" w:date="2022-11-17T21:31:00Z">
            <w:rPr>
              <w:ins w:id="1384" w:author="Villarroel Núñez, Nicolás Cristóbal" w:date="2022-11-12T23:22:00Z"/>
            </w:rPr>
          </w:rPrChange>
        </w:rPr>
        <w:pPrChange w:id="1385" w:author="Villarroel Núñez, Nicolás Cristóbal" w:date="2022-11-16T19:19:00Z">
          <w:pPr>
            <w:ind w:left="720"/>
          </w:pPr>
        </w:pPrChange>
      </w:pPr>
      <w:ins w:id="1386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387" w:author="Barría Díaz, Renato Fabián" w:date="2022-11-17T21:31:00Z">
              <w:rPr/>
            </w:rPrChange>
          </w:rPr>
          <w:t>Python es compatible con todos los sistemas operativos, además de ser un código abierto (desarrollado bajo la licencia de código abierto) y gratis, esto permite que los programadores de Python puedan descargar el código fuente y modificarlo.</w:t>
        </w:r>
      </w:ins>
    </w:p>
    <w:p w14:paraId="5732670C" w14:textId="77777777" w:rsidR="00CC49B6" w:rsidRPr="00C33D19" w:rsidRDefault="00CC49B6">
      <w:pPr>
        <w:pStyle w:val="Prrafodelista"/>
        <w:numPr>
          <w:ilvl w:val="0"/>
          <w:numId w:val="1"/>
        </w:numPr>
        <w:jc w:val="both"/>
        <w:rPr>
          <w:ins w:id="1388" w:author="Villarroel Núñez, Nicolás Cristóbal" w:date="2022-11-12T23:22:00Z"/>
          <w:rFonts w:ascii="Arial" w:hAnsi="Arial" w:cs="Arial"/>
          <w:color w:val="000000" w:themeColor="text1"/>
          <w:rPrChange w:id="1389" w:author="Barría Díaz, Renato Fabián" w:date="2022-11-17T21:31:00Z">
            <w:rPr>
              <w:ins w:id="1390" w:author="Villarroel Núñez, Nicolás Cristóbal" w:date="2022-11-12T23:22:00Z"/>
            </w:rPr>
          </w:rPrChange>
        </w:rPr>
        <w:pPrChange w:id="1391" w:author="Villarroel Núñez, Nicolás Cristóbal" w:date="2022-11-16T19:19:00Z">
          <w:pPr>
            <w:pStyle w:val="Prrafodelista"/>
            <w:numPr>
              <w:numId w:val="1"/>
            </w:numPr>
            <w:ind w:hanging="360"/>
          </w:pPr>
        </w:pPrChange>
      </w:pPr>
      <w:ins w:id="1392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393" w:author="Barría Díaz, Renato Fabián" w:date="2022-11-17T21:31:00Z">
              <w:rPr/>
            </w:rPrChange>
          </w:rPr>
          <w:t>Desventajas del lenguaje: Python presenta una lentitud naturalmente dinámica y versátil.</w:t>
        </w:r>
      </w:ins>
    </w:p>
    <w:p w14:paraId="43A80A61" w14:textId="77777777" w:rsidR="00CC49B6" w:rsidRPr="00C33D19" w:rsidRDefault="00CC49B6">
      <w:pPr>
        <w:pStyle w:val="Prrafodelista"/>
        <w:jc w:val="both"/>
        <w:rPr>
          <w:ins w:id="1394" w:author="Villarroel Núñez, Nicolás Cristóbal" w:date="2022-11-12T23:22:00Z"/>
          <w:rFonts w:ascii="Arial" w:hAnsi="Arial" w:cs="Arial"/>
          <w:color w:val="000000" w:themeColor="text1"/>
          <w:rPrChange w:id="1395" w:author="Barría Díaz, Renato Fabián" w:date="2022-11-17T21:31:00Z">
            <w:rPr>
              <w:ins w:id="1396" w:author="Villarroel Núñez, Nicolás Cristóbal" w:date="2022-11-12T23:22:00Z"/>
            </w:rPr>
          </w:rPrChange>
        </w:rPr>
        <w:pPrChange w:id="1397" w:author="Villarroel Núñez, Nicolás Cristóbal" w:date="2022-11-16T19:19:00Z">
          <w:pPr>
            <w:pStyle w:val="Prrafodelista"/>
          </w:pPr>
        </w:pPrChange>
      </w:pPr>
    </w:p>
    <w:p w14:paraId="20A30EF8" w14:textId="77777777" w:rsidR="00CC49B6" w:rsidRPr="00C33D19" w:rsidRDefault="00CC49B6">
      <w:pPr>
        <w:pStyle w:val="Prrafodelista"/>
        <w:jc w:val="both"/>
        <w:rPr>
          <w:ins w:id="1398" w:author="Villarroel Núñez, Nicolás Cristóbal" w:date="2022-11-12T23:22:00Z"/>
          <w:rFonts w:ascii="Arial" w:hAnsi="Arial" w:cs="Arial"/>
          <w:color w:val="000000" w:themeColor="text1"/>
          <w:rPrChange w:id="1399" w:author="Barría Díaz, Renato Fabián" w:date="2022-11-17T21:31:00Z">
            <w:rPr>
              <w:ins w:id="1400" w:author="Villarroel Núñez, Nicolás Cristóbal" w:date="2022-11-12T23:22:00Z"/>
            </w:rPr>
          </w:rPrChange>
        </w:rPr>
        <w:pPrChange w:id="1401" w:author="Villarroel Núñez, Nicolás Cristóbal" w:date="2022-11-16T19:19:00Z">
          <w:pPr>
            <w:pStyle w:val="Prrafodelista"/>
          </w:pPr>
        </w:pPrChange>
      </w:pPr>
      <w:ins w:id="1402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03" w:author="Barría Díaz, Renato Fabián" w:date="2022-11-17T21:31:00Z">
              <w:rPr/>
            </w:rPrChange>
          </w:rPr>
          <w:t>Otra de las desventajas de Python es que si se quiere realizar una tarea que requiera mucha memoria, el consumo de memoria de Python es muy alto, esto se debe a la flexibilidad de los tipos de datos.</w:t>
        </w:r>
      </w:ins>
    </w:p>
    <w:p w14:paraId="2A8210DE" w14:textId="77777777" w:rsidR="00CC49B6" w:rsidRPr="00C33D19" w:rsidRDefault="00CC49B6">
      <w:pPr>
        <w:pStyle w:val="Prrafodelista"/>
        <w:jc w:val="both"/>
        <w:rPr>
          <w:ins w:id="1404" w:author="Villarroel Núñez, Nicolás Cristóbal" w:date="2022-11-12T23:22:00Z"/>
          <w:rFonts w:ascii="Arial" w:hAnsi="Arial" w:cs="Arial"/>
          <w:color w:val="000000" w:themeColor="text1"/>
          <w:rPrChange w:id="1405" w:author="Barría Díaz, Renato Fabián" w:date="2022-11-17T21:31:00Z">
            <w:rPr>
              <w:ins w:id="1406" w:author="Villarroel Núñez, Nicolás Cristóbal" w:date="2022-11-12T23:22:00Z"/>
            </w:rPr>
          </w:rPrChange>
        </w:rPr>
        <w:pPrChange w:id="1407" w:author="Villarroel Núñez, Nicolás Cristóbal" w:date="2022-11-16T19:19:00Z">
          <w:pPr>
            <w:pStyle w:val="Prrafodelista"/>
          </w:pPr>
        </w:pPrChange>
      </w:pPr>
    </w:p>
    <w:p w14:paraId="31D2FDD7" w14:textId="227ED7F9" w:rsidR="00CC49B6" w:rsidRPr="00C33D19" w:rsidRDefault="00CC49B6">
      <w:pPr>
        <w:pStyle w:val="Prrafodelista"/>
        <w:jc w:val="both"/>
        <w:rPr>
          <w:ins w:id="1408" w:author="Villarroel Núñez, Nicolás Cristóbal" w:date="2022-11-12T23:28:00Z"/>
          <w:rFonts w:ascii="Arial" w:hAnsi="Arial" w:cs="Arial"/>
          <w:color w:val="000000" w:themeColor="text1"/>
          <w:rPrChange w:id="1409" w:author="Barría Díaz, Renato Fabián" w:date="2022-11-17T21:31:00Z">
            <w:rPr>
              <w:ins w:id="1410" w:author="Villarroel Núñez, Nicolás Cristóbal" w:date="2022-11-12T23:28:00Z"/>
            </w:rPr>
          </w:rPrChange>
        </w:rPr>
        <w:pPrChange w:id="1411" w:author="Villarroel Núñez, Nicolás Cristóbal" w:date="2022-11-16T19:19:00Z">
          <w:pPr>
            <w:pStyle w:val="Prrafodelista"/>
          </w:pPr>
        </w:pPrChange>
      </w:pPr>
      <w:ins w:id="1412" w:author="Villarroel Núñez, Nicolás Cristóbal" w:date="2022-11-12T23:22:00Z">
        <w:r w:rsidRPr="00C33D19">
          <w:rPr>
            <w:rFonts w:ascii="Arial" w:hAnsi="Arial" w:cs="Arial"/>
            <w:color w:val="000000" w:themeColor="text1"/>
            <w:rPrChange w:id="1413" w:author="Barría Díaz, Renato Fabián" w:date="2022-11-17T21:31:00Z">
              <w:rPr/>
            </w:rPrChange>
          </w:rPr>
          <w:t>El lenguaje es ideal para plataformas de escritorio y servidor, pero no para el desarrollo móvil.</w:t>
        </w:r>
      </w:ins>
    </w:p>
    <w:p w14:paraId="77303795" w14:textId="77777777" w:rsidR="00022A3F" w:rsidRPr="00C33D19" w:rsidRDefault="00022A3F">
      <w:pPr>
        <w:pStyle w:val="Prrafodelista"/>
        <w:jc w:val="both"/>
        <w:rPr>
          <w:ins w:id="1414" w:author="Villarroel Núñez, Nicolás Cristóbal" w:date="2022-11-12T23:24:00Z"/>
          <w:rFonts w:ascii="Arial" w:hAnsi="Arial" w:cs="Arial"/>
          <w:color w:val="000000" w:themeColor="text1"/>
          <w:rPrChange w:id="1415" w:author="Barría Díaz, Renato Fabián" w:date="2022-11-17T21:31:00Z">
            <w:rPr>
              <w:ins w:id="1416" w:author="Villarroel Núñez, Nicolás Cristóbal" w:date="2022-11-12T23:24:00Z"/>
            </w:rPr>
          </w:rPrChange>
        </w:rPr>
        <w:pPrChange w:id="1417" w:author="Villarroel Núñez, Nicolás Cristóbal" w:date="2022-11-16T19:19:00Z">
          <w:pPr>
            <w:pStyle w:val="Prrafodelista"/>
          </w:pPr>
        </w:pPrChange>
      </w:pPr>
    </w:p>
    <w:p w14:paraId="5057104E" w14:textId="54C267A3" w:rsidR="00B40A1E" w:rsidRPr="00C33D19" w:rsidRDefault="00CC49B6">
      <w:pPr>
        <w:pStyle w:val="Prrafodelista"/>
        <w:numPr>
          <w:ilvl w:val="0"/>
          <w:numId w:val="1"/>
        </w:numPr>
        <w:jc w:val="both"/>
        <w:rPr>
          <w:ins w:id="1418" w:author="Villarroel Núñez, Nicolás Cristóbal" w:date="2022-11-12T23:40:00Z"/>
          <w:rFonts w:ascii="Arial" w:hAnsi="Arial" w:cs="Arial"/>
          <w:color w:val="000000" w:themeColor="text1"/>
          <w:rPrChange w:id="1419" w:author="Barría Díaz, Renato Fabián" w:date="2022-11-17T21:31:00Z">
            <w:rPr>
              <w:ins w:id="1420" w:author="Villarroel Núñez, Nicolás Cristóbal" w:date="2022-11-12T23:40:00Z"/>
            </w:rPr>
          </w:rPrChange>
        </w:rPr>
        <w:pPrChange w:id="1421" w:author="Villarroel Núñez, Nicolás Cristóbal" w:date="2022-11-16T19:19:00Z">
          <w:pPr>
            <w:pStyle w:val="Prrafodelista"/>
          </w:pPr>
        </w:pPrChange>
      </w:pPr>
      <w:ins w:id="1422" w:author="Villarroel Núñez, Nicolás Cristóbal" w:date="2022-11-12T23:24:00Z">
        <w:r w:rsidRPr="00C33D19">
          <w:rPr>
            <w:rFonts w:ascii="Arial" w:hAnsi="Arial" w:cs="Arial"/>
            <w:color w:val="000000" w:themeColor="text1"/>
            <w:rPrChange w:id="1423" w:author="Barría Díaz, Renato Fabián" w:date="2022-11-17T21:31:00Z">
              <w:rPr/>
            </w:rPrChange>
          </w:rPr>
          <w:lastRenderedPageBreak/>
          <w:t>Usos en la vida real</w:t>
        </w:r>
      </w:ins>
      <w:ins w:id="1424" w:author="Villarroel Núñez, Nicolás Cristóbal" w:date="2022-11-12T23:28:00Z">
        <w:r w:rsidR="00022A3F" w:rsidRPr="00C33D19">
          <w:rPr>
            <w:rFonts w:ascii="Arial" w:hAnsi="Arial" w:cs="Arial"/>
            <w:color w:val="000000" w:themeColor="text1"/>
            <w:rPrChange w:id="1425" w:author="Barría Díaz, Renato Fabián" w:date="2022-11-17T21:31:00Z">
              <w:rPr/>
            </w:rPrChange>
          </w:rPr>
          <w:t xml:space="preserve">: </w:t>
        </w:r>
      </w:ins>
      <w:ins w:id="1426" w:author="Villarroel Núñez, Nicolás Cristóbal" w:date="2022-11-12T23:31:00Z">
        <w:r w:rsidR="00022A3F" w:rsidRPr="00C33D19">
          <w:rPr>
            <w:rFonts w:ascii="Arial" w:hAnsi="Arial" w:cs="Arial"/>
            <w:color w:val="000000" w:themeColor="text1"/>
            <w:rPrChange w:id="1427" w:author="Barría Díaz, Renato Fabián" w:date="2022-11-17T21:31:00Z">
              <w:rPr/>
            </w:rPrChange>
          </w:rPr>
          <w:t>Python e</w:t>
        </w:r>
      </w:ins>
      <w:ins w:id="1428" w:author="Villarroel Núñez, Nicolás Cristóbal" w:date="2022-11-12T23:32:00Z">
        <w:r w:rsidR="00022A3F" w:rsidRPr="00C33D19">
          <w:rPr>
            <w:rFonts w:ascii="Arial" w:hAnsi="Arial" w:cs="Arial"/>
            <w:color w:val="000000" w:themeColor="text1"/>
            <w:rPrChange w:id="1429" w:author="Barría Díaz, Renato Fabián" w:date="2022-11-17T21:31:00Z">
              <w:rPr/>
            </w:rPrChange>
          </w:rPr>
          <w:t>s u</w:t>
        </w:r>
      </w:ins>
      <w:ins w:id="1430" w:author="Villarroel Núñez, Nicolás Cristóbal" w:date="2022-11-12T23:34:00Z">
        <w:r w:rsidR="00022A3F" w:rsidRPr="00C33D19">
          <w:rPr>
            <w:rFonts w:ascii="Arial" w:hAnsi="Arial" w:cs="Arial"/>
            <w:color w:val="000000" w:themeColor="text1"/>
            <w:rPrChange w:id="1431" w:author="Barría Díaz, Renato Fabián" w:date="2022-11-17T21:31:00Z">
              <w:rPr/>
            </w:rPrChange>
          </w:rPr>
          <w:t>tilizado en un gran rango de campos, como de ciencias computacionales como en agroindustria.</w:t>
        </w:r>
      </w:ins>
      <w:ins w:id="1432" w:author="Villarroel Núñez, Nicolás Cristóbal" w:date="2022-11-12T23:40:00Z">
        <w:r w:rsidR="00B40A1E" w:rsidRPr="00C33D19">
          <w:rPr>
            <w:rFonts w:ascii="Arial" w:hAnsi="Arial" w:cs="Arial"/>
            <w:color w:val="000000" w:themeColor="text1"/>
            <w:rPrChange w:id="1433" w:author="Barría Díaz, Renato Fabián" w:date="2022-11-17T21:31:00Z">
              <w:rPr/>
            </w:rPrChange>
          </w:rPr>
          <w:t xml:space="preserve"> </w:t>
        </w:r>
      </w:ins>
      <w:ins w:id="1434" w:author="Villarroel Núñez, Nicolás Cristóbal" w:date="2022-11-12T23:35:00Z">
        <w:r w:rsidR="00022A3F" w:rsidRPr="00C33D19">
          <w:rPr>
            <w:rFonts w:ascii="Arial" w:hAnsi="Arial" w:cs="Arial"/>
            <w:color w:val="000000" w:themeColor="text1"/>
            <w:rPrChange w:id="1435" w:author="Barría Díaz, Renato Fabián" w:date="2022-11-17T21:31:00Z">
              <w:rPr/>
            </w:rPrChange>
          </w:rPr>
          <w:t xml:space="preserve">Es utilizado en </w:t>
        </w:r>
        <w:proofErr w:type="gramStart"/>
        <w:r w:rsidR="00022A3F" w:rsidRPr="00C33D19">
          <w:rPr>
            <w:rFonts w:ascii="Arial" w:hAnsi="Arial" w:cs="Arial"/>
            <w:color w:val="000000" w:themeColor="text1"/>
            <w:rPrChange w:id="1436" w:author="Barría Díaz, Renato Fabián" w:date="2022-11-17T21:31:00Z">
              <w:rPr/>
            </w:rPrChange>
          </w:rPr>
          <w:t>IA(</w:t>
        </w:r>
        <w:proofErr w:type="gramEnd"/>
        <w:r w:rsidR="00022A3F" w:rsidRPr="00C33D19">
          <w:rPr>
            <w:rFonts w:ascii="Arial" w:hAnsi="Arial" w:cs="Arial"/>
            <w:color w:val="000000" w:themeColor="text1"/>
            <w:rPrChange w:id="1437" w:author="Barría Díaz, Renato Fabián" w:date="2022-11-17T21:31:00Z">
              <w:rPr/>
            </w:rPrChange>
          </w:rPr>
          <w:t>Inteligencia Artificial) esto se de</w:t>
        </w:r>
      </w:ins>
      <w:ins w:id="1438" w:author="Villarroel Núñez, Nicolás Cristóbal" w:date="2022-11-12T23:36:00Z">
        <w:r w:rsidR="00022A3F" w:rsidRPr="00C33D19">
          <w:rPr>
            <w:rFonts w:ascii="Arial" w:hAnsi="Arial" w:cs="Arial"/>
            <w:color w:val="000000" w:themeColor="text1"/>
            <w:rPrChange w:id="1439" w:author="Barría Díaz, Renato Fabián" w:date="2022-11-17T21:31:00Z">
              <w:rPr/>
            </w:rPrChange>
          </w:rPr>
          <w:t xml:space="preserve">be a que tiene muchas librerías, desde visión computacional hasta Deep </w:t>
        </w:r>
        <w:proofErr w:type="spellStart"/>
        <w:r w:rsidR="00022A3F" w:rsidRPr="00C33D19">
          <w:rPr>
            <w:rFonts w:ascii="Arial" w:hAnsi="Arial" w:cs="Arial"/>
            <w:color w:val="000000" w:themeColor="text1"/>
            <w:rPrChange w:id="1440" w:author="Barría Díaz, Renato Fabián" w:date="2022-11-17T21:31:00Z">
              <w:rPr/>
            </w:rPrChange>
          </w:rPr>
          <w:t>learning</w:t>
        </w:r>
      </w:ins>
      <w:proofErr w:type="spellEnd"/>
      <w:ins w:id="1441" w:author="Villarroel Núñez, Nicolás Cristóbal" w:date="2022-11-12T23:41:00Z">
        <w:r w:rsidR="00B40A1E" w:rsidRPr="00C33D19">
          <w:rPr>
            <w:rFonts w:ascii="Arial" w:hAnsi="Arial" w:cs="Arial"/>
            <w:color w:val="000000" w:themeColor="text1"/>
            <w:rPrChange w:id="1442" w:author="Barría Díaz, Renato Fabián" w:date="2022-11-17T21:31:00Z">
              <w:rPr/>
            </w:rPrChange>
          </w:rPr>
          <w:t xml:space="preserve">. </w:t>
        </w:r>
      </w:ins>
      <w:ins w:id="1443" w:author="Villarroel Núñez, Nicolás Cristóbal" w:date="2022-11-12T23:38:00Z">
        <w:r w:rsidR="00B40A1E" w:rsidRPr="00C33D19">
          <w:rPr>
            <w:rFonts w:ascii="Arial" w:hAnsi="Arial" w:cs="Arial"/>
            <w:color w:val="000000" w:themeColor="text1"/>
            <w:rPrChange w:id="1444" w:author="Barría Díaz, Renato Fabián" w:date="2022-11-17T21:31:00Z">
              <w:rPr/>
            </w:rPrChange>
          </w:rPr>
          <w:t>Sirve para la creación de aplicaciones web</w:t>
        </w:r>
      </w:ins>
      <w:ins w:id="1445" w:author="Villarroel Núñez, Nicolás Cristóbal" w:date="2022-11-12T23:39:00Z">
        <w:r w:rsidR="00B40A1E" w:rsidRPr="00C33D19">
          <w:rPr>
            <w:rFonts w:ascii="Arial" w:hAnsi="Arial" w:cs="Arial"/>
            <w:color w:val="000000" w:themeColor="text1"/>
            <w:rPrChange w:id="1446" w:author="Barría Díaz, Renato Fabián" w:date="2022-11-17T21:31:00Z">
              <w:rPr/>
            </w:rPrChange>
          </w:rPr>
          <w:t xml:space="preserve"> o videojuego</w:t>
        </w:r>
      </w:ins>
      <w:ins w:id="1447" w:author="Villarroel Núñez, Nicolás Cristóbal" w:date="2022-11-12T23:49:00Z">
        <w:r w:rsidR="00A7433A" w:rsidRPr="00C33D19">
          <w:rPr>
            <w:rFonts w:ascii="Arial" w:hAnsi="Arial" w:cs="Arial"/>
            <w:color w:val="000000" w:themeColor="text1"/>
            <w:rPrChange w:id="1448" w:author="Barría Díaz, Renato Fabián" w:date="2022-11-17T21:31:00Z">
              <w:rPr/>
            </w:rPrChange>
          </w:rPr>
          <w:t>s.</w:t>
        </w:r>
      </w:ins>
    </w:p>
    <w:p w14:paraId="5E58DAD3" w14:textId="0D0478E6" w:rsidR="008C735F" w:rsidRPr="00C33D19" w:rsidRDefault="00B40A1E">
      <w:pPr>
        <w:pStyle w:val="Prrafodelista"/>
        <w:rPr>
          <w:rFonts w:ascii="Arial" w:hAnsi="Arial" w:cs="Arial"/>
          <w:color w:val="000000" w:themeColor="text1"/>
          <w:rPrChange w:id="1449" w:author="Barría Díaz, Renato Fabián" w:date="2022-11-17T21:31:00Z">
            <w:rPr/>
          </w:rPrChange>
        </w:rPr>
        <w:pPrChange w:id="1450" w:author="Villarroel Núñez, Nicolás Cristóbal" w:date="2022-11-12T23:49:00Z">
          <w:pPr/>
        </w:pPrChange>
      </w:pPr>
      <w:ins w:id="1451" w:author="Villarroel Núñez, Nicolás Cristóbal" w:date="2022-11-12T23:39:00Z">
        <w:r w:rsidRPr="00C33D19">
          <w:rPr>
            <w:rFonts w:ascii="Arial" w:hAnsi="Arial" w:cs="Arial"/>
            <w:color w:val="000000" w:themeColor="text1"/>
            <w:rPrChange w:id="1452" w:author="Barría Díaz, Renato Fabián" w:date="2022-11-17T21:31:00Z">
              <w:rPr/>
            </w:rPrChange>
          </w:rPr>
          <w:t xml:space="preserve"> </w:t>
        </w:r>
      </w:ins>
    </w:p>
    <w:p w14:paraId="189C553B" w14:textId="77777777" w:rsidR="00162653" w:rsidRPr="00C33D19" w:rsidRDefault="00162653">
      <w:pPr>
        <w:rPr>
          <w:ins w:id="1453" w:author="Barría Díaz, Renato Fabián" w:date="2022-11-15T13:15:00Z"/>
          <w:rFonts w:ascii="Arial" w:hAnsi="Arial" w:cs="Arial"/>
          <w:color w:val="000000" w:themeColor="text1"/>
          <w:rPrChange w:id="1454" w:author="Barría Díaz, Renato Fabián" w:date="2022-11-17T21:31:00Z">
            <w:rPr>
              <w:ins w:id="1455" w:author="Barría Díaz, Renato Fabián" w:date="2022-11-15T13:15:00Z"/>
            </w:rPr>
          </w:rPrChange>
        </w:rPr>
        <w:pPrChange w:id="1456" w:author="Barría Díaz, Renato Fabián" w:date="2022-11-15T13:15:00Z">
          <w:pPr>
            <w:pStyle w:val="Ttulo2"/>
          </w:pPr>
        </w:pPrChange>
      </w:pPr>
    </w:p>
    <w:p w14:paraId="58903F29" w14:textId="7D489A3F" w:rsidR="00A7433A" w:rsidRPr="00C33D19" w:rsidRDefault="008C735F" w:rsidP="008F7F43">
      <w:pPr>
        <w:pStyle w:val="Ttulo1"/>
        <w:rPr>
          <w:ins w:id="1457" w:author="Esquivias Carvajal, Diego Andres" w:date="2022-11-15T20:50:00Z"/>
          <w:rFonts w:ascii="Arial" w:hAnsi="Arial" w:cs="Arial"/>
          <w:color w:val="000000" w:themeColor="text1"/>
          <w:sz w:val="44"/>
          <w:szCs w:val="44"/>
          <w:rPrChange w:id="1458" w:author="Barría Díaz, Renato Fabián" w:date="2022-11-17T21:31:00Z">
            <w:rPr>
              <w:ins w:id="1459" w:author="Esquivias Carvajal, Diego Andres" w:date="2022-11-15T20:50:00Z"/>
              <w:sz w:val="44"/>
              <w:szCs w:val="44"/>
            </w:rPr>
          </w:rPrChange>
        </w:rPr>
      </w:pPr>
      <w:bookmarkStart w:id="1460" w:name="_Toc119488702"/>
      <w:r w:rsidRPr="00C33D19">
        <w:rPr>
          <w:rFonts w:ascii="Arial" w:hAnsi="Arial" w:cs="Arial"/>
          <w:color w:val="000000" w:themeColor="text1"/>
          <w:sz w:val="44"/>
          <w:szCs w:val="44"/>
          <w:rPrChange w:id="1461" w:author="Barría Díaz, Renato Fabián" w:date="2022-11-17T21:31:00Z">
            <w:rPr>
              <w:color w:val="1F3763" w:themeColor="accent1" w:themeShade="7F"/>
              <w:sz w:val="24"/>
              <w:szCs w:val="24"/>
            </w:rPr>
          </w:rPrChange>
        </w:rPr>
        <w:t>Base de datos</w:t>
      </w:r>
      <w:ins w:id="1462" w:author="Barría Díaz, Renato Fabián" w:date="2022-11-15T13:17:00Z">
        <w:r w:rsidR="00162653" w:rsidRPr="00C33D19">
          <w:rPr>
            <w:rFonts w:ascii="Arial" w:hAnsi="Arial" w:cs="Arial"/>
            <w:color w:val="000000" w:themeColor="text1"/>
            <w:sz w:val="44"/>
            <w:szCs w:val="44"/>
            <w:rPrChange w:id="1463" w:author="Barría Díaz, Renato Fabián" w:date="2022-11-17T21:31:00Z">
              <w:rPr>
                <w:color w:val="1F3763" w:themeColor="accent1" w:themeShade="7F"/>
                <w:sz w:val="40"/>
                <w:szCs w:val="40"/>
              </w:rPr>
            </w:rPrChange>
          </w:rPr>
          <w:t xml:space="preserve"> utilizada</w:t>
        </w:r>
      </w:ins>
      <w:bookmarkEnd w:id="1460"/>
    </w:p>
    <w:p w14:paraId="65525CB8" w14:textId="77777777" w:rsidR="008F7F43" w:rsidRPr="00C33D19" w:rsidRDefault="008F7F43">
      <w:pPr>
        <w:rPr>
          <w:ins w:id="1464" w:author="Villarroel Núñez, Nicolás Cristóbal" w:date="2022-11-12T23:49:00Z"/>
          <w:rFonts w:ascii="Arial" w:hAnsi="Arial" w:cs="Arial"/>
          <w:color w:val="000000" w:themeColor="text1"/>
          <w:rPrChange w:id="1465" w:author="Barría Díaz, Renato Fabián" w:date="2022-11-17T21:31:00Z">
            <w:rPr>
              <w:ins w:id="1466" w:author="Villarroel Núñez, Nicolás Cristóbal" w:date="2022-11-12T23:49:00Z"/>
            </w:rPr>
          </w:rPrChange>
        </w:rPr>
        <w:pPrChange w:id="1467" w:author="Esquivias Carvajal, Diego Andres" w:date="2022-11-15T20:50:00Z">
          <w:pPr>
            <w:pStyle w:val="Ttulo3"/>
          </w:pPr>
        </w:pPrChange>
      </w:pPr>
    </w:p>
    <w:p w14:paraId="33B075B8" w14:textId="44833B30" w:rsidR="00877293" w:rsidRPr="00C33D19" w:rsidRDefault="00A7433A" w:rsidP="008F7F43">
      <w:pPr>
        <w:pStyle w:val="Ttulo2"/>
        <w:rPr>
          <w:ins w:id="1468" w:author="Esquivias Carvajal, Diego Andres" w:date="2022-11-15T20:50:00Z"/>
          <w:rStyle w:val="SubttuloCar"/>
          <w:rFonts w:ascii="Arial" w:hAnsi="Arial" w:cs="Arial"/>
          <w:color w:val="000000" w:themeColor="text1"/>
          <w:sz w:val="40"/>
          <w:szCs w:val="40"/>
          <w:rPrChange w:id="1469" w:author="Barría Díaz, Renato Fabián" w:date="2022-11-17T21:31:00Z">
            <w:rPr>
              <w:ins w:id="1470" w:author="Esquivias Carvajal, Diego Andres" w:date="2022-11-15T20:50:00Z"/>
              <w:rStyle w:val="SubttuloCar"/>
              <w:rFonts w:asciiTheme="minorHAnsi" w:hAnsiTheme="minorHAnsi" w:cstheme="minorBidi"/>
              <w:sz w:val="40"/>
              <w:szCs w:val="40"/>
            </w:rPr>
          </w:rPrChange>
        </w:rPr>
      </w:pPr>
      <w:ins w:id="1471" w:author="Villarroel Núñez, Nicolás Cristóbal" w:date="2022-11-12T23:49:00Z">
        <w:del w:id="1472" w:author="Barría Díaz, Renato Fabián" w:date="2022-11-15T12:53:00Z">
          <w:r w:rsidRPr="00C33D19" w:rsidDel="00820AB4">
            <w:rPr>
              <w:rStyle w:val="SubttuloCar"/>
              <w:rFonts w:ascii="Arial" w:hAnsi="Arial" w:cs="Arial"/>
              <w:color w:val="000000" w:themeColor="text1"/>
              <w:sz w:val="40"/>
              <w:szCs w:val="40"/>
              <w:rPrChange w:id="1473" w:author="Barría Díaz, Renato Fabián" w:date="2022-11-17T21:31:00Z">
                <w:rPr>
                  <w:rFonts w:eastAsiaTheme="minorEastAsia"/>
                  <w:color w:val="1F3763" w:themeColor="accent1" w:themeShade="7F"/>
                  <w:spacing w:val="15"/>
                  <w:sz w:val="24"/>
                  <w:szCs w:val="24"/>
                </w:rPr>
              </w:rPrChange>
            </w:rPr>
            <w:delText>Mysql</w:delText>
          </w:r>
        </w:del>
      </w:ins>
      <w:bookmarkStart w:id="1474" w:name="_Toc119488703"/>
      <w:ins w:id="1475" w:author="Barría Díaz, Renato Fabián" w:date="2022-11-15T12:53:00Z">
        <w:r w:rsidR="00820AB4" w:rsidRPr="00C33D19">
          <w:rPr>
            <w:rStyle w:val="SubttuloCar"/>
            <w:rFonts w:ascii="Arial" w:hAnsi="Arial" w:cs="Arial"/>
            <w:color w:val="000000" w:themeColor="text1"/>
            <w:sz w:val="40"/>
            <w:szCs w:val="40"/>
            <w:rPrChange w:id="1476" w:author="Barría Díaz, Renato Fabián" w:date="2022-11-17T21:31:00Z">
              <w:rPr>
                <w:rStyle w:val="Ttulo4Car"/>
                <w:sz w:val="24"/>
                <w:szCs w:val="24"/>
              </w:rPr>
            </w:rPrChange>
          </w:rPr>
          <w:t>MySQL</w:t>
        </w:r>
      </w:ins>
      <w:bookmarkEnd w:id="1474"/>
      <w:ins w:id="1477" w:author="Villarroel Núñez, Nicolás Cristóbal" w:date="2022-11-12T23:49:00Z">
        <w:del w:id="1478" w:author="Esquivias Carvajal, Diego Andres" w:date="2022-11-15T20:50:00Z">
          <w:r w:rsidRPr="00C33D19" w:rsidDel="008F7F43">
            <w:rPr>
              <w:rFonts w:ascii="Arial" w:hAnsi="Arial" w:cs="Arial"/>
              <w:color w:val="000000" w:themeColor="text1"/>
              <w:rPrChange w:id="1479" w:author="Barría Díaz, Renato Fabián" w:date="2022-11-17T21:31:00Z">
                <w:rPr/>
              </w:rPrChange>
            </w:rPr>
            <w:delText>:</w:delText>
          </w:r>
        </w:del>
      </w:ins>
    </w:p>
    <w:p w14:paraId="79827315" w14:textId="77777777" w:rsidR="008F7F43" w:rsidRPr="00C33D19" w:rsidRDefault="008F7F43">
      <w:pPr>
        <w:rPr>
          <w:ins w:id="1480" w:author="Barría Díaz, Renato Fabián" w:date="2022-11-15T13:11:00Z"/>
          <w:rFonts w:ascii="Arial" w:hAnsi="Arial" w:cs="Arial"/>
          <w:color w:val="000000" w:themeColor="text1"/>
          <w:rPrChange w:id="1481" w:author="Barría Díaz, Renato Fabián" w:date="2022-11-17T21:31:00Z">
            <w:rPr>
              <w:ins w:id="1482" w:author="Barría Díaz, Renato Fabián" w:date="2022-11-15T13:11:00Z"/>
            </w:rPr>
          </w:rPrChange>
        </w:rPr>
        <w:pPrChange w:id="1483" w:author="Esquivias Carvajal, Diego Andres" w:date="2022-11-15T20:50:00Z">
          <w:pPr>
            <w:pStyle w:val="Subttulo"/>
          </w:pPr>
        </w:pPrChange>
      </w:pPr>
    </w:p>
    <w:p w14:paraId="0415510E" w14:textId="5E6857A7" w:rsidR="00877293" w:rsidRPr="00C33D19" w:rsidRDefault="00877293" w:rsidP="00877293">
      <w:pPr>
        <w:rPr>
          <w:ins w:id="1484" w:author="Barría Díaz, Renato Fabián" w:date="2022-11-15T13:11:00Z"/>
          <w:rFonts w:ascii="Arial" w:hAnsi="Arial" w:cs="Arial"/>
          <w:color w:val="000000" w:themeColor="text1"/>
          <w:sz w:val="28"/>
          <w:szCs w:val="28"/>
          <w:rPrChange w:id="1485" w:author="Barría Díaz, Renato Fabián" w:date="2022-11-17T21:31:00Z">
            <w:rPr>
              <w:ins w:id="1486" w:author="Barría Díaz, Renato Fabián" w:date="2022-11-15T13:11:00Z"/>
            </w:rPr>
          </w:rPrChange>
        </w:rPr>
      </w:pPr>
      <w:ins w:id="1487" w:author="Barría Díaz, Renato Fabián" w:date="2022-11-15T13:11:00Z">
        <w:r w:rsidRPr="00C33D19">
          <w:rPr>
            <w:rFonts w:ascii="Arial" w:hAnsi="Arial" w:cs="Arial"/>
            <w:color w:val="000000" w:themeColor="text1"/>
            <w:sz w:val="28"/>
            <w:szCs w:val="28"/>
            <w:rPrChange w:id="1488" w:author="Barría Díaz, Renato Fabián" w:date="2022-11-17T21:31:00Z">
              <w:rPr/>
            </w:rPrChange>
          </w:rPr>
          <w:t xml:space="preserve">¿Qué es </w:t>
        </w:r>
      </w:ins>
      <w:ins w:id="1489" w:author="Barría Díaz, Renato Fabián" w:date="2022-11-15T13:12:00Z">
        <w:r w:rsidRPr="00C33D19">
          <w:rPr>
            <w:rFonts w:ascii="Arial" w:hAnsi="Arial" w:cs="Arial"/>
            <w:color w:val="000000" w:themeColor="text1"/>
            <w:sz w:val="28"/>
            <w:szCs w:val="28"/>
            <w:rPrChange w:id="1490" w:author="Barría Díaz, Renato Fabián" w:date="2022-11-17T21:31:00Z">
              <w:rPr/>
            </w:rPrChange>
          </w:rPr>
          <w:t>MySQL</w:t>
        </w:r>
      </w:ins>
      <w:ins w:id="1491" w:author="Barría Díaz, Renato Fabián" w:date="2022-11-15T13:11:00Z">
        <w:r w:rsidRPr="00C33D19">
          <w:rPr>
            <w:rFonts w:ascii="Arial" w:hAnsi="Arial" w:cs="Arial"/>
            <w:color w:val="000000" w:themeColor="text1"/>
            <w:sz w:val="28"/>
            <w:szCs w:val="28"/>
            <w:rPrChange w:id="1492" w:author="Barría Díaz, Renato Fabián" w:date="2022-11-17T21:31:00Z">
              <w:rPr/>
            </w:rPrChange>
          </w:rPr>
          <w:t>?</w:t>
        </w:r>
      </w:ins>
    </w:p>
    <w:p w14:paraId="6EA21A3D" w14:textId="14A25C02" w:rsidR="00A7433A" w:rsidRPr="00C33D19" w:rsidRDefault="00A7433A">
      <w:pPr>
        <w:jc w:val="both"/>
        <w:rPr>
          <w:ins w:id="1493" w:author="Villarroel Núñez, Nicolás Cristóbal" w:date="2022-11-13T00:01:00Z"/>
          <w:rFonts w:ascii="Arial" w:hAnsi="Arial" w:cs="Arial"/>
          <w:color w:val="000000" w:themeColor="text1"/>
          <w:rPrChange w:id="1494" w:author="Barría Díaz, Renato Fabián" w:date="2022-11-17T21:31:00Z">
            <w:rPr>
              <w:ins w:id="1495" w:author="Villarroel Núñez, Nicolás Cristóbal" w:date="2022-11-13T00:01:00Z"/>
            </w:rPr>
          </w:rPrChange>
        </w:rPr>
        <w:pPrChange w:id="1496" w:author="Villarroel Núñez, Nicolás Cristóbal" w:date="2022-11-16T19:19:00Z">
          <w:pPr>
            <w:pStyle w:val="Ttulo3"/>
            <w:numPr>
              <w:numId w:val="1"/>
            </w:numPr>
            <w:ind w:left="720" w:hanging="360"/>
          </w:pPr>
        </w:pPrChange>
      </w:pPr>
      <w:ins w:id="1497" w:author="Villarroel Núñez, Nicolás Cristóbal" w:date="2022-11-12T23:50:00Z">
        <w:r w:rsidRPr="00C33D19">
          <w:rPr>
            <w:rFonts w:ascii="Arial" w:hAnsi="Arial" w:cs="Arial"/>
            <w:color w:val="000000" w:themeColor="text1"/>
            <w:rPrChange w:id="1498" w:author="Barría Díaz, Renato Fabián" w:date="2022-11-17T21:31:00Z">
              <w:rPr/>
            </w:rPrChange>
          </w:rPr>
          <w:t xml:space="preserve">Es un sistema de gestión de bases de datos </w:t>
        </w:r>
        <w:del w:id="1499" w:author="Esquivias Carvajal, Diego Andres" w:date="2022-11-14T20:16:00Z">
          <w:r w:rsidRPr="00C33D19" w:rsidDel="00B5760D">
            <w:rPr>
              <w:rFonts w:ascii="Arial" w:hAnsi="Arial" w:cs="Arial"/>
              <w:color w:val="000000" w:themeColor="text1"/>
              <w:rPrChange w:id="1500" w:author="Barría Díaz, Renato Fabián" w:date="2022-11-17T21:31:00Z">
                <w:rPr/>
              </w:rPrChange>
            </w:rPr>
            <w:delText>re</w:delText>
          </w:r>
        </w:del>
      </w:ins>
      <w:ins w:id="1501" w:author="Villarroel Núñez, Nicolás Cristóbal" w:date="2022-11-12T23:51:00Z">
        <w:del w:id="1502" w:author="Esquivias Carvajal, Diego Andres" w:date="2022-11-14T20:16:00Z">
          <w:r w:rsidRPr="00C33D19" w:rsidDel="00B5760D">
            <w:rPr>
              <w:rFonts w:ascii="Arial" w:hAnsi="Arial" w:cs="Arial"/>
              <w:color w:val="000000" w:themeColor="text1"/>
              <w:rPrChange w:id="1503" w:author="Barría Díaz, Renato Fabián" w:date="2022-11-17T21:31:00Z">
                <w:rPr/>
              </w:rPrChange>
            </w:rPr>
            <w:delText>lacionales(</w:delText>
          </w:r>
        </w:del>
      </w:ins>
      <w:ins w:id="1504" w:author="Esquivias Carvajal, Diego Andres" w:date="2022-11-14T20:16:00Z">
        <w:r w:rsidR="00B5760D" w:rsidRPr="00C33D19">
          <w:rPr>
            <w:rFonts w:ascii="Arial" w:hAnsi="Arial" w:cs="Arial"/>
            <w:color w:val="000000" w:themeColor="text1"/>
            <w:rPrChange w:id="1505" w:author="Barría Díaz, Renato Fabián" w:date="2022-11-17T21:31:00Z">
              <w:rPr/>
            </w:rPrChange>
          </w:rPr>
          <w:t>relacionales (</w:t>
        </w:r>
      </w:ins>
      <w:ins w:id="1506" w:author="Villarroel Núñez, Nicolás Cristóbal" w:date="2022-11-12T23:51:00Z">
        <w:r w:rsidRPr="00C33D19">
          <w:rPr>
            <w:rFonts w:ascii="Arial" w:hAnsi="Arial" w:cs="Arial"/>
            <w:color w:val="000000" w:themeColor="text1"/>
            <w:rPrChange w:id="1507" w:author="Barría Díaz, Renato Fabián" w:date="2022-11-17T21:31:00Z">
              <w:rPr/>
            </w:rPrChange>
          </w:rPr>
          <w:t xml:space="preserve">RDBMS) de código abierto es respaldado por Oracle y basado en el lenguaje de consulta </w:t>
        </w:r>
        <w:del w:id="1508" w:author="Esquivias Carvajal, Diego Andres" w:date="2022-11-14T20:16:00Z">
          <w:r w:rsidRPr="00C33D19" w:rsidDel="00B5760D">
            <w:rPr>
              <w:rFonts w:ascii="Arial" w:hAnsi="Arial" w:cs="Arial"/>
              <w:color w:val="000000" w:themeColor="text1"/>
              <w:rPrChange w:id="1509" w:author="Barría Díaz, Renato Fabián" w:date="2022-11-17T21:31:00Z">
                <w:rPr/>
              </w:rPrChange>
            </w:rPr>
            <w:delText>estructurado(</w:delText>
          </w:r>
        </w:del>
      </w:ins>
      <w:ins w:id="1510" w:author="Esquivias Carvajal, Diego Andres" w:date="2022-11-14T20:16:00Z">
        <w:r w:rsidR="00B5760D" w:rsidRPr="00C33D19">
          <w:rPr>
            <w:rFonts w:ascii="Arial" w:hAnsi="Arial" w:cs="Arial"/>
            <w:color w:val="000000" w:themeColor="text1"/>
            <w:rPrChange w:id="1511" w:author="Barría Díaz, Renato Fabián" w:date="2022-11-17T21:31:00Z">
              <w:rPr/>
            </w:rPrChange>
          </w:rPr>
          <w:t>estructurado (</w:t>
        </w:r>
      </w:ins>
      <w:ins w:id="1512" w:author="Villarroel Núñez, Nicolás Cristóbal" w:date="2022-11-12T23:51:00Z">
        <w:r w:rsidRPr="00C33D19">
          <w:rPr>
            <w:rFonts w:ascii="Arial" w:hAnsi="Arial" w:cs="Arial"/>
            <w:color w:val="000000" w:themeColor="text1"/>
            <w:rPrChange w:id="1513" w:author="Barría Díaz, Renato Fabián" w:date="2022-11-17T21:31:00Z">
              <w:rPr/>
            </w:rPrChange>
          </w:rPr>
          <w:t>SQL).</w:t>
        </w:r>
      </w:ins>
      <w:ins w:id="1514" w:author="Villarroel Núñez, Nicolás Cristóbal" w:date="2022-11-12T23:49:00Z">
        <w:r w:rsidRPr="00C33D19">
          <w:rPr>
            <w:rFonts w:ascii="Arial" w:hAnsi="Arial" w:cs="Arial"/>
            <w:color w:val="000000" w:themeColor="text1"/>
            <w:rPrChange w:id="1515" w:author="Barría Díaz, Renato Fabián" w:date="2022-11-17T21:31:00Z">
              <w:rPr/>
            </w:rPrChange>
          </w:rPr>
          <w:t xml:space="preserve"> </w:t>
        </w:r>
      </w:ins>
    </w:p>
    <w:p w14:paraId="17D33826" w14:textId="51F4ABA2" w:rsidR="008D3039" w:rsidRPr="00C33D19" w:rsidRDefault="008D3039">
      <w:pPr>
        <w:ind w:left="720"/>
        <w:jc w:val="both"/>
        <w:rPr>
          <w:ins w:id="1516" w:author="Villarroel Núñez, Nicolás Cristóbal" w:date="2022-11-13T00:03:00Z"/>
          <w:rFonts w:ascii="Arial" w:hAnsi="Arial" w:cs="Arial"/>
          <w:color w:val="000000" w:themeColor="text1"/>
          <w:rPrChange w:id="1517" w:author="Barría Díaz, Renato Fabián" w:date="2022-11-17T21:31:00Z">
            <w:rPr>
              <w:ins w:id="1518" w:author="Villarroel Núñez, Nicolás Cristóbal" w:date="2022-11-13T00:03:00Z"/>
            </w:rPr>
          </w:rPrChange>
        </w:rPr>
        <w:pPrChange w:id="1519" w:author="Villarroel Núñez, Nicolás Cristóbal" w:date="2022-11-16T19:19:00Z">
          <w:pPr>
            <w:ind w:left="720"/>
          </w:pPr>
        </w:pPrChange>
      </w:pPr>
      <w:ins w:id="1520" w:author="Villarroel Núñez, Nicolás Cristóbal" w:date="2022-11-13T00:01:00Z">
        <w:r w:rsidRPr="00C33D19">
          <w:rPr>
            <w:rFonts w:ascii="Arial" w:hAnsi="Arial" w:cs="Arial"/>
            <w:color w:val="000000" w:themeColor="text1"/>
            <w:rPrChange w:id="1521" w:author="Barría Díaz, Renato Fabián" w:date="2022-11-17T21:31:00Z">
              <w:rPr/>
            </w:rPrChange>
          </w:rPr>
          <w:t>Se basa en un modelo de cliente-servidor</w:t>
        </w:r>
      </w:ins>
      <w:ins w:id="1522" w:author="Villarroel Núñez, Nicolás Cristóbal" w:date="2022-11-13T00:02:00Z">
        <w:r w:rsidRPr="00C33D19">
          <w:rPr>
            <w:rFonts w:ascii="Arial" w:hAnsi="Arial" w:cs="Arial"/>
            <w:color w:val="000000" w:themeColor="text1"/>
            <w:rPrChange w:id="1523" w:author="Barría Díaz, Renato Fabián" w:date="2022-11-17T21:31:00Z">
              <w:rPr/>
            </w:rPrChange>
          </w:rPr>
          <w:t xml:space="preserve">, el que maneja todas las instrucciones de la base de datos es el </w:t>
        </w:r>
      </w:ins>
      <w:ins w:id="1524" w:author="Villarroel Núñez, Nicolás Cristóbal" w:date="2022-11-13T00:03:00Z">
        <w:r w:rsidRPr="00C33D19">
          <w:rPr>
            <w:rFonts w:ascii="Arial" w:hAnsi="Arial" w:cs="Arial"/>
            <w:color w:val="000000" w:themeColor="text1"/>
            <w:rPrChange w:id="1525" w:author="Barría Díaz, Renato Fabián" w:date="2022-11-17T21:31:00Z">
              <w:rPr/>
            </w:rPrChange>
          </w:rPr>
          <w:t xml:space="preserve">servidor </w:t>
        </w:r>
      </w:ins>
      <w:ins w:id="1526" w:author="Villarroel Núñez, Nicolás Cristóbal" w:date="2022-11-13T00:02:00Z">
        <w:del w:id="1527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528" w:author="Barría Díaz, Renato Fabián" w:date="2022-11-17T21:31:00Z">
                <w:rPr/>
              </w:rPrChange>
            </w:rPr>
            <w:delText>Mysql</w:delText>
          </w:r>
        </w:del>
      </w:ins>
      <w:ins w:id="1529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530" w:author="Barría Díaz, Renato Fabián" w:date="2022-11-17T21:31:00Z">
              <w:rPr/>
            </w:rPrChange>
          </w:rPr>
          <w:t>MySQL</w:t>
        </w:r>
      </w:ins>
      <w:ins w:id="1531" w:author="Villarroel Núñez, Nicolás Cristóbal" w:date="2022-11-13T00:03:00Z">
        <w:r w:rsidRPr="00C33D19">
          <w:rPr>
            <w:rFonts w:ascii="Arial" w:hAnsi="Arial" w:cs="Arial"/>
            <w:color w:val="000000" w:themeColor="text1"/>
            <w:rPrChange w:id="1532" w:author="Barría Díaz, Renato Fabián" w:date="2022-11-17T21:31:00Z">
              <w:rPr/>
            </w:rPrChange>
          </w:rPr>
          <w:t>.</w:t>
        </w:r>
      </w:ins>
    </w:p>
    <w:p w14:paraId="591BBBD9" w14:textId="49639BA9" w:rsidR="008D3039" w:rsidRPr="00C33D19" w:rsidRDefault="008D3039">
      <w:pPr>
        <w:ind w:left="720"/>
        <w:jc w:val="both"/>
        <w:rPr>
          <w:ins w:id="1533" w:author="Villarroel Núñez, Nicolás Cristóbal" w:date="2022-11-12T23:50:00Z"/>
          <w:rFonts w:ascii="Arial" w:hAnsi="Arial" w:cs="Arial"/>
          <w:color w:val="000000" w:themeColor="text1"/>
          <w:rPrChange w:id="1534" w:author="Barría Díaz, Renato Fabián" w:date="2022-11-17T21:31:00Z">
            <w:rPr>
              <w:ins w:id="1535" w:author="Villarroel Núñez, Nicolás Cristóbal" w:date="2022-11-12T23:50:00Z"/>
            </w:rPr>
          </w:rPrChange>
        </w:rPr>
        <w:pPrChange w:id="1536" w:author="Villarroel Núñez, Nicolás Cristóbal" w:date="2022-11-16T19:19:00Z">
          <w:pPr>
            <w:pStyle w:val="Ttulo3"/>
            <w:numPr>
              <w:numId w:val="1"/>
            </w:numPr>
            <w:ind w:left="720" w:hanging="360"/>
          </w:pPr>
        </w:pPrChange>
      </w:pPr>
      <w:ins w:id="1537" w:author="Villarroel Núñez, Nicolás Cristóbal" w:date="2022-11-13T00:03:00Z">
        <w:r w:rsidRPr="00C33D19">
          <w:rPr>
            <w:rFonts w:ascii="Arial" w:hAnsi="Arial" w:cs="Arial"/>
            <w:color w:val="000000" w:themeColor="text1"/>
            <w:rPrChange w:id="1538" w:author="Barría Díaz, Renato Fabián" w:date="2022-11-17T21:31:00Z">
              <w:rPr/>
            </w:rPrChange>
          </w:rPr>
          <w:t>Esta base de datos fue desarrollada para manejar grandes base</w:t>
        </w:r>
      </w:ins>
      <w:ins w:id="1539" w:author="Villarroel Núñez, Nicolás Cristóbal" w:date="2022-11-13T00:04:00Z">
        <w:r w:rsidRPr="00C33D19">
          <w:rPr>
            <w:rFonts w:ascii="Arial" w:hAnsi="Arial" w:cs="Arial"/>
            <w:color w:val="000000" w:themeColor="text1"/>
            <w:rPrChange w:id="1540" w:author="Barría Díaz, Renato Fabián" w:date="2022-11-17T21:31:00Z">
              <w:rPr/>
            </w:rPrChange>
          </w:rPr>
          <w:t>s de datos, es capaz de enviar la base de datos a múltiples lugares, ya que los usuarios pueden acceder a la base de datos a través de diferentes interfaces</w:t>
        </w:r>
      </w:ins>
      <w:ins w:id="1541" w:author="Villarroel Núñez, Nicolás Cristóbal" w:date="2022-11-13T00:05:00Z">
        <w:r w:rsidRPr="00C33D19">
          <w:rPr>
            <w:rFonts w:ascii="Arial" w:hAnsi="Arial" w:cs="Arial"/>
            <w:color w:val="000000" w:themeColor="text1"/>
            <w:rPrChange w:id="1542" w:author="Barría Díaz, Renato Fabián" w:date="2022-11-17T21:31:00Z">
              <w:rPr/>
            </w:rPrChange>
          </w:rPr>
          <w:t xml:space="preserve"> de cliente, las interfaces envían sentencias SQL al servidor y luego muestran los resultados.</w:t>
        </w:r>
      </w:ins>
    </w:p>
    <w:p w14:paraId="00AA8FA9" w14:textId="737D10EA" w:rsidR="00A7433A" w:rsidRPr="00C33D19" w:rsidRDefault="00A7433A">
      <w:pPr>
        <w:pStyle w:val="Prrafodelista"/>
        <w:numPr>
          <w:ilvl w:val="0"/>
          <w:numId w:val="1"/>
        </w:numPr>
        <w:jc w:val="both"/>
        <w:rPr>
          <w:ins w:id="1543" w:author="Villarroel Núñez, Nicolás Cristóbal" w:date="2022-11-12T23:54:00Z"/>
          <w:rFonts w:ascii="Arial" w:hAnsi="Arial" w:cs="Arial"/>
          <w:color w:val="000000" w:themeColor="text1"/>
          <w:rPrChange w:id="1544" w:author="Barría Díaz, Renato Fabián" w:date="2022-11-17T21:31:00Z">
            <w:rPr>
              <w:ins w:id="1545" w:author="Villarroel Núñez, Nicolás Cristóbal" w:date="2022-11-12T23:54:00Z"/>
            </w:rPr>
          </w:rPrChange>
        </w:rPr>
        <w:pPrChange w:id="1546" w:author="Villarroel Núñez, Nicolás Cristóbal" w:date="2022-11-16T19:19:00Z">
          <w:pPr>
            <w:pStyle w:val="Prrafodelista"/>
            <w:numPr>
              <w:numId w:val="1"/>
            </w:numPr>
            <w:ind w:hanging="360"/>
          </w:pPr>
        </w:pPrChange>
      </w:pPr>
      <w:ins w:id="1547" w:author="Villarroel Núñez, Nicolás Cristóbal" w:date="2022-11-12T23:50:00Z">
        <w:r w:rsidRPr="00C33D19">
          <w:rPr>
            <w:rFonts w:ascii="Arial" w:hAnsi="Arial" w:cs="Arial"/>
            <w:color w:val="000000" w:themeColor="text1"/>
            <w:rPrChange w:id="1548" w:author="Barría Díaz, Renato Fabián" w:date="2022-11-17T21:31:00Z">
              <w:rPr/>
            </w:rPrChange>
          </w:rPr>
          <w:t>Características:</w:t>
        </w:r>
      </w:ins>
      <w:ins w:id="1549" w:author="Villarroel Núñez, Nicolás Cristóbal" w:date="2022-11-12T23:52:00Z">
        <w:r w:rsidRPr="00C33D19">
          <w:rPr>
            <w:rFonts w:ascii="Arial" w:hAnsi="Arial" w:cs="Arial"/>
            <w:color w:val="000000" w:themeColor="text1"/>
            <w:rPrChange w:id="1550" w:author="Barría Díaz, Renato Fabián" w:date="2022-11-17T21:31:00Z">
              <w:rPr/>
            </w:rPrChange>
          </w:rPr>
          <w:t xml:space="preserve"> La base de datos </w:t>
        </w:r>
        <w:del w:id="1551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552" w:author="Barría Díaz, Renato Fabián" w:date="2022-11-17T21:31:00Z">
                <w:rPr/>
              </w:rPrChange>
            </w:rPr>
            <w:delText>Mysql</w:delText>
          </w:r>
        </w:del>
      </w:ins>
      <w:ins w:id="1553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554" w:author="Barría Díaz, Renato Fabián" w:date="2022-11-17T21:31:00Z">
              <w:rPr/>
            </w:rPrChange>
          </w:rPr>
          <w:t>MySQL</w:t>
        </w:r>
      </w:ins>
      <w:ins w:id="1555" w:author="Villarroel Núñez, Nicolás Cristóbal" w:date="2022-11-12T23:53:00Z">
        <w:r w:rsidRPr="00C33D19">
          <w:rPr>
            <w:rFonts w:ascii="Arial" w:hAnsi="Arial" w:cs="Arial"/>
            <w:color w:val="000000" w:themeColor="text1"/>
            <w:rPrChange w:id="1556" w:author="Barría Díaz, Renato Fabián" w:date="2022-11-17T21:31:00Z">
              <w:rPr/>
            </w:rPrChange>
          </w:rPr>
          <w:t xml:space="preserve"> permite almacenar y acceder a los datos a través de múltiples motores de almacenamiento, puede replicar datos y particionar tablas</w:t>
        </w:r>
      </w:ins>
      <w:ins w:id="1557" w:author="Villarroel Núñez, Nicolás Cristóbal" w:date="2022-11-12T23:54:00Z">
        <w:r w:rsidRPr="00C33D19">
          <w:rPr>
            <w:rFonts w:ascii="Arial" w:hAnsi="Arial" w:cs="Arial"/>
            <w:color w:val="000000" w:themeColor="text1"/>
            <w:rPrChange w:id="1558" w:author="Barría Díaz, Renato Fabián" w:date="2022-11-17T21:31:00Z">
              <w:rPr/>
            </w:rPrChange>
          </w:rPr>
          <w:t>.</w:t>
        </w:r>
      </w:ins>
    </w:p>
    <w:p w14:paraId="48033BFB" w14:textId="0F800CE3" w:rsidR="00A7433A" w:rsidRPr="00C33D19" w:rsidRDefault="00A7433A">
      <w:pPr>
        <w:pStyle w:val="Prrafodelista"/>
        <w:jc w:val="both"/>
        <w:rPr>
          <w:ins w:id="1559" w:author="Villarroel Núñez, Nicolás Cristóbal" w:date="2022-11-12T23:55:00Z"/>
          <w:rFonts w:ascii="Arial" w:hAnsi="Arial" w:cs="Arial"/>
          <w:color w:val="000000" w:themeColor="text1"/>
          <w:rPrChange w:id="1560" w:author="Barría Díaz, Renato Fabián" w:date="2022-11-17T21:31:00Z">
            <w:rPr>
              <w:ins w:id="1561" w:author="Villarroel Núñez, Nicolás Cristóbal" w:date="2022-11-12T23:55:00Z"/>
            </w:rPr>
          </w:rPrChange>
        </w:rPr>
        <w:pPrChange w:id="1562" w:author="Villarroel Núñez, Nicolás Cristóbal" w:date="2022-11-16T19:19:00Z">
          <w:pPr>
            <w:pStyle w:val="Prrafodelista"/>
          </w:pPr>
        </w:pPrChange>
      </w:pPr>
      <w:ins w:id="1563" w:author="Villarroel Núñez, Nicolás Cristóbal" w:date="2022-11-12T23:54:00Z">
        <w:del w:id="1564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565" w:author="Barría Díaz, Renato Fabián" w:date="2022-11-17T21:31:00Z">
                <w:rPr/>
              </w:rPrChange>
            </w:rPr>
            <w:delText>Mysql</w:delText>
          </w:r>
        </w:del>
      </w:ins>
      <w:ins w:id="1566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567" w:author="Barría Díaz, Renato Fabián" w:date="2022-11-17T21:31:00Z">
              <w:rPr/>
            </w:rPrChange>
          </w:rPr>
          <w:t>MySQL</w:t>
        </w:r>
      </w:ins>
      <w:ins w:id="1568" w:author="Villarroel Núñez, Nicolás Cristóbal" w:date="2022-11-12T23:54:00Z">
        <w:r w:rsidRPr="00C33D19">
          <w:rPr>
            <w:rFonts w:ascii="Arial" w:hAnsi="Arial" w:cs="Arial"/>
            <w:color w:val="000000" w:themeColor="text1"/>
            <w:rPrChange w:id="1569" w:author="Barría Díaz, Renato Fabián" w:date="2022-11-17T21:31:00Z">
              <w:rPr/>
            </w:rPrChange>
          </w:rPr>
          <w:t xml:space="preserve"> </w:t>
        </w:r>
        <w:del w:id="1570" w:author="Esquivias Carvajal, Diego Andres" w:date="2022-11-14T20:16:00Z">
          <w:r w:rsidRPr="00C33D19" w:rsidDel="00B5760D">
            <w:rPr>
              <w:rFonts w:ascii="Arial" w:hAnsi="Arial" w:cs="Arial"/>
              <w:color w:val="000000" w:themeColor="text1"/>
              <w:rPrChange w:id="1571" w:author="Barría Díaz, Renato Fabián" w:date="2022-11-17T21:31:00Z">
                <w:rPr/>
              </w:rPrChange>
            </w:rPr>
            <w:delText>esta</w:delText>
          </w:r>
        </w:del>
      </w:ins>
      <w:ins w:id="1572" w:author="Esquivias Carvajal, Diego Andres" w:date="2022-11-14T20:16:00Z">
        <w:r w:rsidR="00B5760D" w:rsidRPr="00C33D19">
          <w:rPr>
            <w:rFonts w:ascii="Arial" w:hAnsi="Arial" w:cs="Arial"/>
            <w:color w:val="000000" w:themeColor="text1"/>
            <w:rPrChange w:id="1573" w:author="Barría Díaz, Renato Fabián" w:date="2022-11-17T21:31:00Z">
              <w:rPr/>
            </w:rPrChange>
          </w:rPr>
          <w:t>está</w:t>
        </w:r>
      </w:ins>
      <w:ins w:id="1574" w:author="Villarroel Núñez, Nicolás Cristóbal" w:date="2022-11-12T23:54:00Z">
        <w:r w:rsidRPr="00C33D19">
          <w:rPr>
            <w:rFonts w:ascii="Arial" w:hAnsi="Arial" w:cs="Arial"/>
            <w:color w:val="000000" w:themeColor="text1"/>
            <w:rPrChange w:id="1575" w:author="Barría Díaz, Renato Fabián" w:date="2022-11-17T21:31:00Z">
              <w:rPr/>
            </w:rPrChange>
          </w:rPr>
          <w:t xml:space="preserve"> escrito en C y C++, este es capaz de soportar </w:t>
        </w:r>
      </w:ins>
      <w:ins w:id="1576" w:author="Villarroel Núñez, Nicolás Cristóbal" w:date="2022-11-12T23:55:00Z">
        <w:r w:rsidRPr="00C33D19">
          <w:rPr>
            <w:rFonts w:ascii="Arial" w:hAnsi="Arial" w:cs="Arial"/>
            <w:color w:val="000000" w:themeColor="text1"/>
            <w:rPrChange w:id="1577" w:author="Barría Díaz, Renato Fabián" w:date="2022-11-17T21:31:00Z">
              <w:rPr/>
            </w:rPrChange>
          </w:rPr>
          <w:t>grandes bases de datos con millones de registros y además de admitir muchos tipos de datos.</w:t>
        </w:r>
      </w:ins>
    </w:p>
    <w:p w14:paraId="1C3B39FA" w14:textId="77777777" w:rsidR="008D3039" w:rsidRPr="00C33D19" w:rsidRDefault="00A7433A">
      <w:pPr>
        <w:pStyle w:val="Prrafodelista"/>
        <w:jc w:val="both"/>
        <w:rPr>
          <w:ins w:id="1578" w:author="Villarroel Núñez, Nicolás Cristóbal" w:date="2022-11-12T23:57:00Z"/>
          <w:rFonts w:ascii="Arial" w:hAnsi="Arial" w:cs="Arial"/>
          <w:color w:val="000000" w:themeColor="text1"/>
          <w:rPrChange w:id="1579" w:author="Barría Díaz, Renato Fabián" w:date="2022-11-17T21:31:00Z">
            <w:rPr>
              <w:ins w:id="1580" w:author="Villarroel Núñez, Nicolás Cristóbal" w:date="2022-11-12T23:57:00Z"/>
            </w:rPr>
          </w:rPrChange>
        </w:rPr>
        <w:pPrChange w:id="1581" w:author="Villarroel Núñez, Nicolás Cristóbal" w:date="2022-11-16T19:19:00Z">
          <w:pPr>
            <w:pStyle w:val="Prrafodelista"/>
          </w:pPr>
        </w:pPrChange>
      </w:pPr>
      <w:ins w:id="1582" w:author="Villarroel Núñez, Nicolás Cristóbal" w:date="2022-11-12T23:56:00Z">
        <w:r w:rsidRPr="00C33D19">
          <w:rPr>
            <w:rFonts w:ascii="Arial" w:hAnsi="Arial" w:cs="Arial"/>
            <w:color w:val="000000" w:themeColor="text1"/>
            <w:rPrChange w:id="1583" w:author="Barría Díaz, Renato Fabián" w:date="2022-11-17T21:31:00Z">
              <w:rPr/>
            </w:rPrChange>
          </w:rPr>
          <w:t>Utiliza un sistema de privilegios de acceso y contraseñas encriptadas para su seguridad</w:t>
        </w:r>
      </w:ins>
      <w:ins w:id="1584" w:author="Villarroel Núñez, Nicolás Cristóbal" w:date="2022-11-12T23:57:00Z">
        <w:r w:rsidR="008D3039" w:rsidRPr="00C33D19">
          <w:rPr>
            <w:rFonts w:ascii="Arial" w:hAnsi="Arial" w:cs="Arial"/>
            <w:color w:val="000000" w:themeColor="text1"/>
            <w:rPrChange w:id="1585" w:author="Barría Díaz, Renato Fabián" w:date="2022-11-17T21:31:00Z">
              <w:rPr/>
            </w:rPrChange>
          </w:rPr>
          <w:t>.</w:t>
        </w:r>
      </w:ins>
    </w:p>
    <w:p w14:paraId="40DA174F" w14:textId="0F4B246F" w:rsidR="008D3039" w:rsidRPr="00C33D19" w:rsidRDefault="008D3039">
      <w:pPr>
        <w:pStyle w:val="Prrafodelista"/>
        <w:jc w:val="both"/>
        <w:rPr>
          <w:ins w:id="1586" w:author="Villarroel Núñez, Nicolás Cristóbal" w:date="2022-11-12T23:58:00Z"/>
          <w:rFonts w:ascii="Arial" w:hAnsi="Arial" w:cs="Arial"/>
          <w:color w:val="000000" w:themeColor="text1"/>
          <w:rPrChange w:id="1587" w:author="Barría Díaz, Renato Fabián" w:date="2022-11-17T21:31:00Z">
            <w:rPr>
              <w:ins w:id="1588" w:author="Villarroel Núñez, Nicolás Cristóbal" w:date="2022-11-12T23:58:00Z"/>
            </w:rPr>
          </w:rPrChange>
        </w:rPr>
        <w:pPrChange w:id="1589" w:author="Villarroel Núñez, Nicolás Cristóbal" w:date="2022-11-16T19:19:00Z">
          <w:pPr>
            <w:pStyle w:val="Prrafodelista"/>
          </w:pPr>
        </w:pPrChange>
      </w:pPr>
      <w:ins w:id="1590" w:author="Villarroel Núñez, Nicolás Cristóbal" w:date="2022-11-12T23:57:00Z">
        <w:r w:rsidRPr="00C33D19">
          <w:rPr>
            <w:rFonts w:ascii="Arial" w:hAnsi="Arial" w:cs="Arial"/>
            <w:color w:val="000000" w:themeColor="text1"/>
            <w:rPrChange w:id="1591" w:author="Barría Díaz, Renato Fabián" w:date="2022-11-17T21:31:00Z">
              <w:rPr/>
            </w:rPrChange>
          </w:rPr>
          <w:t xml:space="preserve">Existen los </w:t>
        </w:r>
        <w:del w:id="1592" w:author="Esquivias Carvajal, Diego Andres" w:date="2022-11-16T10:57:00Z">
          <w:r w:rsidRPr="00C33D19" w:rsidDel="00FB01EF">
            <w:rPr>
              <w:rFonts w:ascii="Arial" w:hAnsi="Arial" w:cs="Arial"/>
              <w:color w:val="000000" w:themeColor="text1"/>
              <w:rPrChange w:id="1593" w:author="Barría Díaz, Renato Fabián" w:date="2022-11-17T21:31:00Z">
                <w:rPr/>
              </w:rPrChange>
            </w:rPr>
            <w:delText>forks</w:delText>
          </w:r>
        </w:del>
      </w:ins>
      <w:ins w:id="1594" w:author="Villarroel Núñez, Nicolás Cristóbal" w:date="2022-11-12T23:58:00Z">
        <w:del w:id="1595" w:author="Esquivias Carvajal, Diego Andres" w:date="2022-11-16T10:57:00Z">
          <w:r w:rsidRPr="00C33D19" w:rsidDel="00FB01EF">
            <w:rPr>
              <w:rFonts w:ascii="Arial" w:hAnsi="Arial" w:cs="Arial"/>
              <w:color w:val="000000" w:themeColor="text1"/>
              <w:rPrChange w:id="1596" w:author="Barría Díaz, Renato Fabián" w:date="2022-11-17T21:31:00Z">
                <w:rPr/>
              </w:rPrChange>
            </w:rPr>
            <w:delText>(</w:delText>
          </w:r>
        </w:del>
      </w:ins>
      <w:ins w:id="1597" w:author="Esquivias Carvajal, Diego Andres" w:date="2022-11-16T10:57:00Z">
        <w:r w:rsidR="00FB01EF" w:rsidRPr="00C33D19">
          <w:rPr>
            <w:rFonts w:ascii="Arial" w:hAnsi="Arial" w:cs="Arial"/>
            <w:color w:val="000000" w:themeColor="text1"/>
            <w:rPrChange w:id="1598" w:author="Barría Díaz, Renato Fabián" w:date="2022-11-17T21:31:00Z">
              <w:rPr/>
            </w:rPrChange>
          </w:rPr>
          <w:t>forks (</w:t>
        </w:r>
      </w:ins>
      <w:ins w:id="1599" w:author="Villarroel Núñez, Nicolás Cristóbal" w:date="2022-11-12T23:58:00Z">
        <w:r w:rsidRPr="00C33D19">
          <w:rPr>
            <w:rFonts w:ascii="Arial" w:hAnsi="Arial" w:cs="Arial"/>
            <w:color w:val="000000" w:themeColor="text1"/>
            <w:rPrChange w:id="1600" w:author="Barría Díaz, Renato Fabián" w:date="2022-11-17T21:31:00Z">
              <w:rPr/>
            </w:rPrChange>
          </w:rPr>
          <w:t xml:space="preserve">ramificaciones de </w:t>
        </w:r>
        <w:del w:id="1601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602" w:author="Barría Díaz, Renato Fabián" w:date="2022-11-17T21:31:00Z">
                <w:rPr/>
              </w:rPrChange>
            </w:rPr>
            <w:delText>Mysql</w:delText>
          </w:r>
        </w:del>
      </w:ins>
      <w:ins w:id="1603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604" w:author="Barría Díaz, Renato Fabián" w:date="2022-11-17T21:31:00Z">
              <w:rPr/>
            </w:rPrChange>
          </w:rPr>
          <w:t>MySQL</w:t>
        </w:r>
      </w:ins>
      <w:ins w:id="1605" w:author="Villarroel Núñez, Nicolás Cristóbal" w:date="2022-11-12T23:58:00Z">
        <w:r w:rsidRPr="00C33D19">
          <w:rPr>
            <w:rFonts w:ascii="Arial" w:hAnsi="Arial" w:cs="Arial"/>
            <w:color w:val="000000" w:themeColor="text1"/>
            <w:rPrChange w:id="1606" w:author="Barría Díaz, Renato Fabián" w:date="2022-11-17T21:31:00Z">
              <w:rPr/>
            </w:rPrChange>
          </w:rPr>
          <w:t>) en la cual se encuentran tres:</w:t>
        </w:r>
      </w:ins>
    </w:p>
    <w:p w14:paraId="0A446820" w14:textId="1F0A7EC3" w:rsidR="008D3039" w:rsidRPr="00C33D19" w:rsidRDefault="008D3039">
      <w:pPr>
        <w:pStyle w:val="Prrafodelista"/>
        <w:numPr>
          <w:ilvl w:val="0"/>
          <w:numId w:val="2"/>
        </w:numPr>
        <w:jc w:val="both"/>
        <w:rPr>
          <w:ins w:id="1607" w:author="Villarroel Núñez, Nicolás Cristóbal" w:date="2022-11-12T23:59:00Z"/>
          <w:rFonts w:ascii="Arial" w:hAnsi="Arial" w:cs="Arial"/>
          <w:color w:val="000000" w:themeColor="text1"/>
          <w:rPrChange w:id="1608" w:author="Barría Díaz, Renato Fabián" w:date="2022-11-17T21:31:00Z">
            <w:rPr>
              <w:ins w:id="1609" w:author="Villarroel Núñez, Nicolás Cristóbal" w:date="2022-11-12T23:59:00Z"/>
            </w:rPr>
          </w:rPrChange>
        </w:rPr>
        <w:pPrChange w:id="1610" w:author="Villarroel Núñez, Nicolás Cristóbal" w:date="2022-11-16T19:19:00Z">
          <w:pPr>
            <w:pStyle w:val="Prrafodelista"/>
            <w:numPr>
              <w:numId w:val="2"/>
            </w:numPr>
            <w:ind w:left="1125" w:hanging="360"/>
          </w:pPr>
        </w:pPrChange>
      </w:pPr>
      <w:ins w:id="1611" w:author="Villarroel Núñez, Nicolás Cristóbal" w:date="2022-11-12T23:58:00Z">
        <w:r w:rsidRPr="00C33D19">
          <w:rPr>
            <w:rFonts w:ascii="Arial" w:hAnsi="Arial" w:cs="Arial"/>
            <w:color w:val="000000" w:themeColor="text1"/>
            <w:rPrChange w:id="1612" w:author="Barría Díaz, Renato Fabián" w:date="2022-11-17T21:31:00Z">
              <w:rPr/>
            </w:rPrChange>
          </w:rPr>
          <w:t>Dr</w:t>
        </w:r>
      </w:ins>
      <w:ins w:id="1613" w:author="Villarroel Núñez, Nicolás Cristóbal" w:date="2022-11-12T23:59:00Z">
        <w:r w:rsidRPr="00C33D19">
          <w:rPr>
            <w:rFonts w:ascii="Arial" w:hAnsi="Arial" w:cs="Arial"/>
            <w:color w:val="000000" w:themeColor="text1"/>
            <w:rPrChange w:id="1614" w:author="Barría Díaz, Renato Fabián" w:date="2022-11-17T21:31:00Z">
              <w:rPr/>
            </w:rPrChange>
          </w:rPr>
          <w:t xml:space="preserve">izzle, es un sistema ligero de gestión de base de datos de código abierto en </w:t>
        </w:r>
        <w:del w:id="1615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616" w:author="Barría Díaz, Renato Fabián" w:date="2022-11-17T21:31:00Z">
                <w:rPr/>
              </w:rPrChange>
            </w:rPr>
            <w:delText>desarrillo</w:delText>
          </w:r>
        </w:del>
      </w:ins>
      <w:ins w:id="1617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618" w:author="Barría Díaz, Renato Fabián" w:date="2022-11-17T21:31:00Z">
              <w:rPr/>
            </w:rPrChange>
          </w:rPr>
          <w:t>desarrollo</w:t>
        </w:r>
      </w:ins>
      <w:ins w:id="1619" w:author="Villarroel Núñez, Nicolás Cristóbal" w:date="2022-11-12T23:59:00Z">
        <w:r w:rsidRPr="00C33D19">
          <w:rPr>
            <w:rFonts w:ascii="Arial" w:hAnsi="Arial" w:cs="Arial"/>
            <w:color w:val="000000" w:themeColor="text1"/>
            <w:rPrChange w:id="1620" w:author="Barría Díaz, Renato Fabián" w:date="2022-11-17T21:31:00Z">
              <w:rPr/>
            </w:rPrChange>
          </w:rPr>
          <w:t xml:space="preserve"> basado en </w:t>
        </w:r>
        <w:del w:id="1621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622" w:author="Barría Díaz, Renato Fabián" w:date="2022-11-17T21:31:00Z">
                <w:rPr/>
              </w:rPrChange>
            </w:rPr>
            <w:delText>Mysql</w:delText>
          </w:r>
        </w:del>
      </w:ins>
      <w:ins w:id="1623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624" w:author="Barría Díaz, Renato Fabián" w:date="2022-11-17T21:31:00Z">
              <w:rPr/>
            </w:rPrChange>
          </w:rPr>
          <w:t>MySQL</w:t>
        </w:r>
      </w:ins>
      <w:ins w:id="1625" w:author="Villarroel Núñez, Nicolás Cristóbal" w:date="2022-11-12T23:59:00Z">
        <w:r w:rsidRPr="00C33D19">
          <w:rPr>
            <w:rFonts w:ascii="Arial" w:hAnsi="Arial" w:cs="Arial"/>
            <w:color w:val="000000" w:themeColor="text1"/>
            <w:rPrChange w:id="1626" w:author="Barría Díaz, Renato Fabián" w:date="2022-11-17T21:31:00Z">
              <w:rPr/>
            </w:rPrChange>
          </w:rPr>
          <w:t xml:space="preserve"> 6,0.</w:t>
        </w:r>
      </w:ins>
    </w:p>
    <w:p w14:paraId="6ECB8152" w14:textId="6E38DDC1" w:rsidR="008D3039" w:rsidRPr="00C33D19" w:rsidRDefault="008D3039">
      <w:pPr>
        <w:pStyle w:val="Prrafodelista"/>
        <w:numPr>
          <w:ilvl w:val="0"/>
          <w:numId w:val="2"/>
        </w:numPr>
        <w:jc w:val="both"/>
        <w:rPr>
          <w:ins w:id="1627" w:author="Villarroel Núñez, Nicolás Cristóbal" w:date="2022-11-13T00:00:00Z"/>
          <w:rFonts w:ascii="Arial" w:hAnsi="Arial" w:cs="Arial"/>
          <w:color w:val="000000" w:themeColor="text1"/>
          <w:rPrChange w:id="1628" w:author="Barría Díaz, Renato Fabián" w:date="2022-11-17T21:31:00Z">
            <w:rPr>
              <w:ins w:id="1629" w:author="Villarroel Núñez, Nicolás Cristóbal" w:date="2022-11-13T00:00:00Z"/>
            </w:rPr>
          </w:rPrChange>
        </w:rPr>
        <w:pPrChange w:id="1630" w:author="Villarroel Núñez, Nicolás Cristóbal" w:date="2022-11-16T19:19:00Z">
          <w:pPr>
            <w:pStyle w:val="Prrafodelista"/>
            <w:numPr>
              <w:numId w:val="2"/>
            </w:numPr>
            <w:ind w:left="1125" w:hanging="360"/>
          </w:pPr>
        </w:pPrChange>
      </w:pPr>
      <w:ins w:id="1631" w:author="Villarroel Núñez, Nicolás Cristóbal" w:date="2022-11-12T23:59:00Z">
        <w:r w:rsidRPr="00C33D19">
          <w:rPr>
            <w:rFonts w:ascii="Arial" w:hAnsi="Arial" w:cs="Arial"/>
            <w:color w:val="000000" w:themeColor="text1"/>
            <w:rPrChange w:id="1632" w:author="Barría Díaz, Renato Fabián" w:date="2022-11-17T21:31:00Z">
              <w:rPr/>
            </w:rPrChange>
          </w:rPr>
          <w:t xml:space="preserve">MariaDB, desarrollado </w:t>
        </w:r>
      </w:ins>
      <w:ins w:id="1633" w:author="Villarroel Núñez, Nicolás Cristóbal" w:date="2022-11-13T00:00:00Z">
        <w:r w:rsidRPr="00C33D19">
          <w:rPr>
            <w:rFonts w:ascii="Arial" w:hAnsi="Arial" w:cs="Arial"/>
            <w:color w:val="000000" w:themeColor="text1"/>
            <w:rPrChange w:id="1634" w:author="Barría Díaz, Renato Fabián" w:date="2022-11-17T21:31:00Z">
              <w:rPr/>
            </w:rPrChange>
          </w:rPr>
          <w:t xml:space="preserve">por la comunidad que utiliza las API y los comandos de </w:t>
        </w:r>
        <w:del w:id="1635" w:author="Barría Díaz, Renato Fabián" w:date="2022-11-15T13:20:00Z">
          <w:r w:rsidRPr="00C33D19" w:rsidDel="00162653">
            <w:rPr>
              <w:rFonts w:ascii="Arial" w:hAnsi="Arial" w:cs="Arial"/>
              <w:color w:val="000000" w:themeColor="text1"/>
              <w:rPrChange w:id="1636" w:author="Barría Díaz, Renato Fabián" w:date="2022-11-17T21:31:00Z">
                <w:rPr/>
              </w:rPrChange>
            </w:rPr>
            <w:delText>Mysql</w:delText>
          </w:r>
        </w:del>
      </w:ins>
      <w:ins w:id="1637" w:author="Barría Díaz, Renato Fabián" w:date="2022-11-15T13:20:00Z">
        <w:r w:rsidR="00162653" w:rsidRPr="00C33D19">
          <w:rPr>
            <w:rFonts w:ascii="Arial" w:hAnsi="Arial" w:cs="Arial"/>
            <w:color w:val="000000" w:themeColor="text1"/>
            <w:rPrChange w:id="1638" w:author="Barría Díaz, Renato Fabián" w:date="2022-11-17T21:31:00Z">
              <w:rPr/>
            </w:rPrChange>
          </w:rPr>
          <w:t>MySQL</w:t>
        </w:r>
      </w:ins>
      <w:ins w:id="1639" w:author="Villarroel Núñez, Nicolás Cristóbal" w:date="2022-11-13T00:00:00Z">
        <w:r w:rsidRPr="00C33D19">
          <w:rPr>
            <w:rFonts w:ascii="Arial" w:hAnsi="Arial" w:cs="Arial"/>
            <w:color w:val="000000" w:themeColor="text1"/>
            <w:rPrChange w:id="1640" w:author="Barría Díaz, Renato Fabián" w:date="2022-11-17T21:31:00Z">
              <w:rPr/>
            </w:rPrChange>
          </w:rPr>
          <w:t>.</w:t>
        </w:r>
      </w:ins>
    </w:p>
    <w:p w14:paraId="63A3BFB5" w14:textId="43E782C7" w:rsidR="00A7433A" w:rsidRPr="00C33D19" w:rsidRDefault="008D30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rPrChange w:id="1641" w:author="Barría Díaz, Renato Fabián" w:date="2022-11-17T21:31:00Z">
            <w:rPr/>
          </w:rPrChange>
        </w:rPr>
        <w:pPrChange w:id="1642" w:author="Villarroel Núñez, Nicolás Cristóbal" w:date="2022-11-16T19:19:00Z">
          <w:pPr>
            <w:pStyle w:val="Ttulo3"/>
          </w:pPr>
        </w:pPrChange>
      </w:pPr>
      <w:ins w:id="1643" w:author="Villarroel Núñez, Nicolás Cristóbal" w:date="2022-11-13T00:00:00Z">
        <w:r w:rsidRPr="00C33D19">
          <w:rPr>
            <w:rFonts w:ascii="Arial" w:hAnsi="Arial" w:cs="Arial"/>
            <w:color w:val="000000" w:themeColor="text1"/>
            <w:rPrChange w:id="1644" w:author="Barría Díaz, Renato Fabián" w:date="2022-11-17T21:31:00Z">
              <w:rPr/>
            </w:rPrChange>
          </w:rPr>
          <w:t xml:space="preserve">Percona Server con XtraDB, es conocida por su escalabilidad horizontal. </w:t>
        </w:r>
      </w:ins>
      <w:ins w:id="1645" w:author="Villarroel Núñez, Nicolás Cristóbal" w:date="2022-11-12T23:56:00Z">
        <w:r w:rsidR="00A7433A" w:rsidRPr="00C33D19">
          <w:rPr>
            <w:rFonts w:ascii="Arial" w:hAnsi="Arial" w:cs="Arial"/>
            <w:color w:val="000000" w:themeColor="text1"/>
            <w:rPrChange w:id="1646" w:author="Barría Díaz, Renato Fabián" w:date="2022-11-17T21:31:00Z">
              <w:rPr/>
            </w:rPrChange>
          </w:rPr>
          <w:t xml:space="preserve"> </w:t>
        </w:r>
      </w:ins>
    </w:p>
    <w:p w14:paraId="21EA8E89" w14:textId="77777777" w:rsidR="008C735F" w:rsidRPr="00C33D19" w:rsidRDefault="008C735F" w:rsidP="008C735F">
      <w:pPr>
        <w:rPr>
          <w:rFonts w:ascii="Arial" w:hAnsi="Arial" w:cs="Arial"/>
          <w:color w:val="000000" w:themeColor="text1"/>
          <w:rPrChange w:id="1647" w:author="Barría Díaz, Renato Fabián" w:date="2022-11-17T21:31:00Z">
            <w:rPr/>
          </w:rPrChange>
        </w:rPr>
      </w:pPr>
    </w:p>
    <w:p w14:paraId="5187EEF9" w14:textId="77777777" w:rsidR="008C735F" w:rsidRPr="00C33D19" w:rsidRDefault="008C735F">
      <w:pPr>
        <w:rPr>
          <w:rFonts w:ascii="Arial" w:eastAsiaTheme="majorEastAsia" w:hAnsi="Arial" w:cs="Arial"/>
          <w:color w:val="000000" w:themeColor="text1"/>
          <w:sz w:val="32"/>
          <w:szCs w:val="32"/>
          <w:rPrChange w:id="1648" w:author="Barría Díaz, Renato Fabián" w:date="2022-11-17T21:31:00Z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</w:pPr>
      <w:r w:rsidRPr="00C33D19">
        <w:rPr>
          <w:rFonts w:ascii="Arial" w:hAnsi="Arial" w:cs="Arial"/>
          <w:color w:val="000000" w:themeColor="text1"/>
          <w:rPrChange w:id="1649" w:author="Barría Díaz, Renato Fabián" w:date="2022-11-17T21:31:00Z">
            <w:rPr/>
          </w:rPrChange>
        </w:rPr>
        <w:br w:type="page"/>
      </w:r>
    </w:p>
    <w:p w14:paraId="66FB1825" w14:textId="1A5C5BD8" w:rsidR="008C735F" w:rsidRPr="00C33D19" w:rsidRDefault="008C735F">
      <w:pPr>
        <w:rPr>
          <w:rFonts w:ascii="Arial" w:eastAsiaTheme="majorEastAsia" w:hAnsi="Arial" w:cs="Arial"/>
          <w:color w:val="000000" w:themeColor="text1"/>
          <w:sz w:val="32"/>
          <w:szCs w:val="32"/>
          <w:rPrChange w:id="1650" w:author="Barría Díaz, Renato Fabián" w:date="2022-11-17T21:31:00Z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rPrChange>
        </w:rPr>
      </w:pPr>
      <w:del w:id="1651" w:author="Esquivias Carvajal, Diego Andres" w:date="2022-11-14T20:15:00Z">
        <w:r w:rsidRPr="00C33D19" w:rsidDel="00B5760D">
          <w:rPr>
            <w:rFonts w:ascii="Arial" w:hAnsi="Arial" w:cs="Arial"/>
            <w:color w:val="000000" w:themeColor="text1"/>
            <w:rPrChange w:id="1652" w:author="Barría Díaz, Renato Fabián" w:date="2022-11-17T21:31:00Z">
              <w:rPr/>
            </w:rPrChange>
          </w:rPr>
          <w:lastRenderedPageBreak/>
          <w:br w:type="page"/>
        </w:r>
      </w:del>
    </w:p>
    <w:p w14:paraId="643C1BD9" w14:textId="5CBFAF29" w:rsidR="008C735F" w:rsidRPr="00C33D19" w:rsidRDefault="00BD7BDF" w:rsidP="000470E6">
      <w:pPr>
        <w:pStyle w:val="Ttulo1"/>
        <w:rPr>
          <w:ins w:id="1653" w:author="Esquivias Carvajal, Diego Andres" w:date="2022-11-06T12:40:00Z"/>
          <w:rFonts w:ascii="Arial" w:hAnsi="Arial" w:cs="Arial"/>
          <w:color w:val="000000" w:themeColor="text1"/>
          <w:rPrChange w:id="1654" w:author="Barría Díaz, Renato Fabián" w:date="2022-11-17T21:31:00Z">
            <w:rPr>
              <w:ins w:id="1655" w:author="Esquivias Carvajal, Diego Andres" w:date="2022-11-06T12:40:00Z"/>
            </w:rPr>
          </w:rPrChange>
        </w:rPr>
      </w:pPr>
      <w:bookmarkStart w:id="1656" w:name="_Toc119488704"/>
      <w:r w:rsidRPr="00C33D19">
        <w:rPr>
          <w:rFonts w:ascii="Arial" w:hAnsi="Arial" w:cs="Arial"/>
          <w:color w:val="000000" w:themeColor="text1"/>
          <w:rPrChange w:id="1657" w:author="Barría Díaz, Renato Fabián" w:date="2022-11-17T21:31:00Z">
            <w:rPr/>
          </w:rPrChange>
        </w:rPr>
        <w:lastRenderedPageBreak/>
        <w:t>Conclusión</w:t>
      </w:r>
      <w:bookmarkEnd w:id="1656"/>
    </w:p>
    <w:p w14:paraId="40AF8F69" w14:textId="4B0242AD" w:rsidR="00FA438C" w:rsidRPr="00C33D19" w:rsidRDefault="00FA438C" w:rsidP="00FA438C">
      <w:pPr>
        <w:rPr>
          <w:ins w:id="1658" w:author="Esquivias Carvajal, Diego Andres" w:date="2022-11-06T12:40:00Z"/>
          <w:rFonts w:ascii="Arial" w:hAnsi="Arial" w:cs="Arial"/>
          <w:color w:val="000000" w:themeColor="text1"/>
          <w:rPrChange w:id="1659" w:author="Barría Díaz, Renato Fabián" w:date="2022-11-17T21:31:00Z">
            <w:rPr>
              <w:ins w:id="1660" w:author="Esquivias Carvajal, Diego Andres" w:date="2022-11-06T12:40:00Z"/>
            </w:rPr>
          </w:rPrChange>
        </w:rPr>
      </w:pPr>
    </w:p>
    <w:p w14:paraId="30C4B287" w14:textId="13DBF874" w:rsidR="000470E6" w:rsidRPr="00C33D19" w:rsidRDefault="00FA438C">
      <w:pPr>
        <w:jc w:val="both"/>
        <w:rPr>
          <w:ins w:id="1661" w:author="Villarroel Núñez, Nicolás Cristóbal" w:date="2022-11-14T21:59:00Z"/>
          <w:rFonts w:ascii="Arial" w:hAnsi="Arial" w:cs="Arial"/>
          <w:color w:val="000000" w:themeColor="text1"/>
          <w:rPrChange w:id="1662" w:author="Barría Díaz, Renato Fabián" w:date="2022-11-17T21:31:00Z">
            <w:rPr>
              <w:ins w:id="1663" w:author="Villarroel Núñez, Nicolás Cristóbal" w:date="2022-11-14T21:59:00Z"/>
            </w:rPr>
          </w:rPrChange>
        </w:rPr>
        <w:pPrChange w:id="1664" w:author="Villarroel Núñez, Nicolás Cristóbal" w:date="2022-11-16T19:19:00Z">
          <w:pPr/>
        </w:pPrChange>
      </w:pPr>
      <w:ins w:id="1665" w:author="Esquivias Carvajal, Diego Andres" w:date="2022-11-06T12:41:00Z">
        <w:r w:rsidRPr="00C33D19">
          <w:rPr>
            <w:rFonts w:ascii="Arial" w:hAnsi="Arial" w:cs="Arial"/>
            <w:color w:val="000000" w:themeColor="text1"/>
            <w:rPrChange w:id="1666" w:author="Barría Díaz, Renato Fabián" w:date="2022-11-17T21:31:00Z">
              <w:rPr/>
            </w:rPrChange>
          </w:rPr>
          <w:t xml:space="preserve">La importancia de trabajar en equipo y la comunicación es muy importante para realizar cualquier tipo de proyecto donde trabajen </w:t>
        </w:r>
      </w:ins>
      <w:ins w:id="1667" w:author="Esquivias Carvajal, Diego Andres" w:date="2022-11-06T12:52:00Z">
        <w:r w:rsidR="00E425FA" w:rsidRPr="00C33D19">
          <w:rPr>
            <w:rFonts w:ascii="Arial" w:hAnsi="Arial" w:cs="Arial"/>
            <w:color w:val="000000" w:themeColor="text1"/>
            <w:rPrChange w:id="1668" w:author="Barría Díaz, Renato Fabián" w:date="2022-11-17T21:31:00Z">
              <w:rPr/>
            </w:rPrChange>
          </w:rPr>
          <w:t>varias personas</w:t>
        </w:r>
      </w:ins>
      <w:ins w:id="1669" w:author="Esquivias Carvajal, Diego Andres" w:date="2022-11-06T12:42:00Z">
        <w:r w:rsidRPr="00C33D19">
          <w:rPr>
            <w:rFonts w:ascii="Arial" w:hAnsi="Arial" w:cs="Arial"/>
            <w:color w:val="000000" w:themeColor="text1"/>
            <w:rPrChange w:id="1670" w:author="Barría Díaz, Renato Fabián" w:date="2022-11-17T21:31:00Z">
              <w:rPr/>
            </w:rPrChange>
          </w:rPr>
          <w:t xml:space="preserve">, </w:t>
        </w:r>
      </w:ins>
      <w:ins w:id="1671" w:author="Esquivias Carvajal, Diego Andres" w:date="2022-11-06T12:46:00Z">
        <w:r w:rsidR="00E425FA" w:rsidRPr="00C33D19">
          <w:rPr>
            <w:rFonts w:ascii="Arial" w:hAnsi="Arial" w:cs="Arial"/>
            <w:color w:val="000000" w:themeColor="text1"/>
            <w:rPrChange w:id="1672" w:author="Barría Díaz, Renato Fabián" w:date="2022-11-17T21:31:00Z">
              <w:rPr/>
            </w:rPrChange>
          </w:rPr>
          <w:t>en este tra</w:t>
        </w:r>
      </w:ins>
      <w:ins w:id="1673" w:author="Esquivias Carvajal, Diego Andres" w:date="2022-11-06T12:47:00Z">
        <w:r w:rsidR="00E425FA" w:rsidRPr="00C33D19">
          <w:rPr>
            <w:rFonts w:ascii="Arial" w:hAnsi="Arial" w:cs="Arial"/>
            <w:color w:val="000000" w:themeColor="text1"/>
            <w:rPrChange w:id="1674" w:author="Barría Díaz, Renato Fabián" w:date="2022-11-17T21:31:00Z">
              <w:rPr/>
            </w:rPrChange>
          </w:rPr>
          <w:t xml:space="preserve">bajo se aprendió mas sobre el funcionamiento de </w:t>
        </w:r>
        <w:r w:rsidR="00E425FA" w:rsidRPr="00C33D19">
          <w:rPr>
            <w:rFonts w:ascii="Arial" w:hAnsi="Arial" w:cs="Arial"/>
            <w:b/>
            <w:color w:val="000000" w:themeColor="text1"/>
            <w:rPrChange w:id="1675" w:author="Barría Díaz, Renato Fabián" w:date="2022-11-17T21:31:00Z">
              <w:rPr/>
            </w:rPrChange>
          </w:rPr>
          <w:t>Python</w:t>
        </w:r>
        <w:r w:rsidR="00E425FA" w:rsidRPr="00C33D19">
          <w:rPr>
            <w:rFonts w:ascii="Arial" w:hAnsi="Arial" w:cs="Arial"/>
            <w:color w:val="000000" w:themeColor="text1"/>
            <w:rPrChange w:id="1676" w:author="Barría Díaz, Renato Fabián" w:date="2022-11-17T21:31:00Z">
              <w:rPr/>
            </w:rPrChange>
          </w:rPr>
          <w:t xml:space="preserve"> y como entrelazarlo con la base de datos, </w:t>
        </w:r>
      </w:ins>
      <w:ins w:id="1677" w:author="Esquivias Carvajal, Diego Andres" w:date="2022-11-06T12:48:00Z">
        <w:r w:rsidR="00E425FA" w:rsidRPr="00C33D19">
          <w:rPr>
            <w:rFonts w:ascii="Arial" w:hAnsi="Arial" w:cs="Arial"/>
            <w:color w:val="000000" w:themeColor="text1"/>
            <w:rPrChange w:id="1678" w:author="Barría Díaz, Renato Fabián" w:date="2022-11-17T21:31:00Z">
              <w:rPr/>
            </w:rPrChange>
          </w:rPr>
          <w:t xml:space="preserve">también </w:t>
        </w:r>
      </w:ins>
      <w:ins w:id="1679" w:author="Esquivias Carvajal, Diego Andres" w:date="2022-11-06T12:50:00Z">
        <w:r w:rsidR="00E425FA" w:rsidRPr="00C33D19">
          <w:rPr>
            <w:rFonts w:ascii="Arial" w:hAnsi="Arial" w:cs="Arial"/>
            <w:color w:val="000000" w:themeColor="text1"/>
            <w:rPrChange w:id="1680" w:author="Barría Díaz, Renato Fabián" w:date="2022-11-17T21:31:00Z">
              <w:rPr/>
            </w:rPrChange>
          </w:rPr>
          <w:t xml:space="preserve">se </w:t>
        </w:r>
      </w:ins>
      <w:ins w:id="1681" w:author="Esquivias Carvajal, Diego Andres" w:date="2022-11-06T12:51:00Z">
        <w:r w:rsidR="00E425FA" w:rsidRPr="00C33D19">
          <w:rPr>
            <w:rFonts w:ascii="Arial" w:hAnsi="Arial" w:cs="Arial"/>
            <w:color w:val="000000" w:themeColor="text1"/>
            <w:rPrChange w:id="1682" w:author="Barría Díaz, Renato Fabián" w:date="2022-11-17T21:31:00Z">
              <w:rPr/>
            </w:rPrChange>
          </w:rPr>
          <w:t>estudió</w:t>
        </w:r>
      </w:ins>
      <w:ins w:id="1683" w:author="Esquivias Carvajal, Diego Andres" w:date="2022-11-06T12:50:00Z">
        <w:r w:rsidR="00E425FA" w:rsidRPr="00C33D19">
          <w:rPr>
            <w:rFonts w:ascii="Arial" w:hAnsi="Arial" w:cs="Arial"/>
            <w:color w:val="000000" w:themeColor="text1"/>
            <w:rPrChange w:id="1684" w:author="Barría Díaz, Renato Fabián" w:date="2022-11-17T21:31:00Z">
              <w:rPr/>
            </w:rPrChange>
          </w:rPr>
          <w:t xml:space="preserve"> sobre la depresión y como se puede </w:t>
        </w:r>
      </w:ins>
      <w:ins w:id="1685" w:author="Esquivias Carvajal, Diego Andres" w:date="2022-11-06T12:51:00Z">
        <w:r w:rsidR="00E425FA" w:rsidRPr="00C33D19">
          <w:rPr>
            <w:rFonts w:ascii="Arial" w:hAnsi="Arial" w:cs="Arial"/>
            <w:color w:val="000000" w:themeColor="text1"/>
            <w:rPrChange w:id="1686" w:author="Barría Díaz, Renato Fabián" w:date="2022-11-17T21:31:00Z">
              <w:rPr/>
            </w:rPrChange>
          </w:rPr>
          <w:t>detectar a través de preguntas relacionadas a diferentes tipos de actividades</w:t>
        </w:r>
      </w:ins>
      <w:ins w:id="1687" w:author="Esquivias Carvajal, Diego Andres" w:date="2022-11-06T12:52:00Z">
        <w:r w:rsidR="002F170D" w:rsidRPr="00C33D19">
          <w:rPr>
            <w:rFonts w:ascii="Arial" w:hAnsi="Arial" w:cs="Arial"/>
            <w:color w:val="000000" w:themeColor="text1"/>
            <w:rPrChange w:id="1688" w:author="Barría Díaz, Renato Fabián" w:date="2022-11-17T21:31:00Z">
              <w:rPr/>
            </w:rPrChange>
          </w:rPr>
          <w:t>.</w:t>
        </w:r>
      </w:ins>
    </w:p>
    <w:p w14:paraId="78D747FD" w14:textId="77777777" w:rsidR="000470E6" w:rsidRPr="00C33D19" w:rsidRDefault="000470E6">
      <w:pPr>
        <w:rPr>
          <w:ins w:id="1689" w:author="Villarroel Núñez, Nicolás Cristóbal" w:date="2022-11-14T21:59:00Z"/>
          <w:rFonts w:ascii="Arial" w:hAnsi="Arial" w:cs="Arial"/>
          <w:color w:val="000000" w:themeColor="text1"/>
          <w:rPrChange w:id="1690" w:author="Barría Díaz, Renato Fabián" w:date="2022-11-17T21:31:00Z">
            <w:rPr>
              <w:ins w:id="1691" w:author="Villarroel Núñez, Nicolás Cristóbal" w:date="2022-11-14T21:59:00Z"/>
            </w:rPr>
          </w:rPrChange>
        </w:rPr>
      </w:pPr>
      <w:ins w:id="1692" w:author="Villarroel Núñez, Nicolás Cristóbal" w:date="2022-11-14T21:59:00Z">
        <w:r w:rsidRPr="00C33D19">
          <w:rPr>
            <w:rFonts w:ascii="Arial" w:hAnsi="Arial" w:cs="Arial"/>
            <w:color w:val="000000" w:themeColor="text1"/>
            <w:rPrChange w:id="1693" w:author="Barría Díaz, Renato Fabián" w:date="2022-11-17T21:31:00Z">
              <w:rPr/>
            </w:rPrChange>
          </w:rPr>
          <w:br w:type="page"/>
        </w:r>
      </w:ins>
    </w:p>
    <w:p w14:paraId="3947D5A5" w14:textId="5D493D1C" w:rsidR="00FA438C" w:rsidRPr="00C33D19" w:rsidRDefault="000470E6" w:rsidP="000470E6">
      <w:pPr>
        <w:pStyle w:val="Ttulo1"/>
        <w:rPr>
          <w:ins w:id="1694" w:author="Villarroel Núñez, Nicolás Cristóbal" w:date="2022-11-14T22:00:00Z"/>
          <w:rFonts w:ascii="Arial" w:hAnsi="Arial" w:cs="Arial"/>
          <w:color w:val="000000" w:themeColor="text1"/>
          <w:rPrChange w:id="1695" w:author="Barría Díaz, Renato Fabián" w:date="2022-11-17T21:31:00Z">
            <w:rPr>
              <w:ins w:id="1696" w:author="Villarroel Núñez, Nicolás Cristóbal" w:date="2022-11-14T22:00:00Z"/>
            </w:rPr>
          </w:rPrChange>
        </w:rPr>
      </w:pPr>
      <w:bookmarkStart w:id="1697" w:name="_Toc119488705"/>
      <w:ins w:id="1698" w:author="Villarroel Núñez, Nicolás Cristóbal" w:date="2022-11-14T22:00:00Z">
        <w:r w:rsidRPr="00C33D19">
          <w:rPr>
            <w:rFonts w:ascii="Arial" w:hAnsi="Arial" w:cs="Arial"/>
            <w:color w:val="000000" w:themeColor="text1"/>
            <w:rPrChange w:id="1699" w:author="Barría Díaz, Renato Fabián" w:date="2022-11-17T21:31:00Z">
              <w:rPr/>
            </w:rPrChange>
          </w:rPr>
          <w:lastRenderedPageBreak/>
          <w:t>Bibliografía</w:t>
        </w:r>
        <w:bookmarkEnd w:id="1697"/>
      </w:ins>
    </w:p>
    <w:p w14:paraId="352AA32F" w14:textId="79EA699F" w:rsidR="000470E6" w:rsidRPr="00C33D19" w:rsidRDefault="000470E6">
      <w:pPr>
        <w:rPr>
          <w:ins w:id="1700" w:author="Esquivias Carvajal, Diego Andres" w:date="2022-11-16T11:12:00Z"/>
          <w:rFonts w:ascii="Arial" w:hAnsi="Arial" w:cs="Arial"/>
          <w:color w:val="000000" w:themeColor="text1"/>
          <w:rPrChange w:id="1701" w:author="Barría Díaz, Renato Fabián" w:date="2022-11-17T21:31:00Z">
            <w:rPr>
              <w:ins w:id="1702" w:author="Esquivias Carvajal, Diego Andres" w:date="2022-11-16T11:12:00Z"/>
            </w:rPr>
          </w:rPrChange>
        </w:rPr>
      </w:pPr>
    </w:p>
    <w:p w14:paraId="30E2F6A4" w14:textId="79E29D1F" w:rsidR="00936CDF" w:rsidRPr="00C33D19" w:rsidRDefault="00936CDF">
      <w:pPr>
        <w:jc w:val="both"/>
        <w:rPr>
          <w:ins w:id="1703" w:author="Villarroel Núñez, Nicolás Cristóbal" w:date="2022-11-16T19:19:00Z"/>
          <w:rFonts w:ascii="Arial" w:hAnsi="Arial" w:cs="Arial"/>
          <w:color w:val="000000" w:themeColor="text1"/>
          <w:rPrChange w:id="1704" w:author="Barría Díaz, Renato Fabián" w:date="2022-11-17T21:31:00Z">
            <w:rPr>
              <w:ins w:id="1705" w:author="Villarroel Núñez, Nicolás Cristóbal" w:date="2022-11-16T19:19:00Z"/>
            </w:rPr>
          </w:rPrChange>
        </w:rPr>
        <w:pPrChange w:id="1706" w:author="Villarroel Núñez, Nicolás Cristóbal" w:date="2022-11-16T19:19:00Z">
          <w:pPr/>
        </w:pPrChange>
      </w:pPr>
      <w:ins w:id="1707" w:author="Esquivias Carvajal, Diego Andres" w:date="2022-11-16T11:13:00Z">
        <w:r w:rsidRPr="00C33D19">
          <w:rPr>
            <w:rFonts w:ascii="Arial" w:hAnsi="Arial" w:cs="Arial"/>
            <w:color w:val="000000" w:themeColor="text1"/>
            <w:rPrChange w:id="1708" w:author="Barría Díaz, Renato Fabián" w:date="2022-11-17T21:31:00Z">
              <w:rPr/>
            </w:rPrChange>
          </w:rPr>
          <w:t>Carlos Almonte y María Elena Montt (2019)</w:t>
        </w:r>
      </w:ins>
      <w:ins w:id="1709" w:author="Esquivias Carvajal, Diego Andres" w:date="2022-11-16T11:14:00Z">
        <w:r w:rsidRPr="00C33D19">
          <w:rPr>
            <w:rFonts w:ascii="Arial" w:hAnsi="Arial" w:cs="Arial"/>
            <w:color w:val="000000" w:themeColor="text1"/>
            <w:rPrChange w:id="1710" w:author="Barría Díaz, Renato Fabián" w:date="2022-11-17T21:31:00Z">
              <w:rPr/>
            </w:rPrChange>
          </w:rPr>
          <w:t>.</w:t>
        </w:r>
        <w:r w:rsidRPr="00C33D19">
          <w:rPr>
            <w:rFonts w:ascii="Arial" w:hAnsi="Arial" w:cs="Arial"/>
            <w:b/>
            <w:bCs/>
            <w:i/>
            <w:iCs/>
            <w:color w:val="000000" w:themeColor="text1"/>
            <w:rPrChange w:id="1711" w:author="Barría Díaz, Renato Fabián" w:date="2022-11-17T21:31:00Z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rPrChange>
          </w:rPr>
          <w:t xml:space="preserve">  </w:t>
        </w:r>
        <w:r w:rsidRPr="003060BB">
          <w:rPr>
            <w:rFonts w:ascii="Arial" w:hAnsi="Arial" w:cs="Arial"/>
            <w:i/>
            <w:iCs/>
            <w:color w:val="000000" w:themeColor="text1"/>
            <w:rPrChange w:id="1712" w:author="Barría Díaz, Renato Fabián" w:date="2022-11-17T21:31:00Z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rPrChange>
          </w:rPr>
          <w:t>Psicopatología infantil y de la adolescencia</w:t>
        </w:r>
      </w:ins>
      <w:ins w:id="1713" w:author="Esquivias Carvajal, Diego Andres" w:date="2022-11-16T11:15:00Z">
        <w:r w:rsidRPr="003060BB">
          <w:rPr>
            <w:rFonts w:ascii="Arial" w:hAnsi="Arial" w:cs="Arial"/>
            <w:i/>
            <w:iCs/>
            <w:color w:val="000000" w:themeColor="text1"/>
            <w:rPrChange w:id="1714" w:author="Barría Díaz, Renato Fabián" w:date="2022-11-17T21:31:00Z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rPrChange>
          </w:rPr>
          <w:t>.</w:t>
        </w:r>
        <w:r w:rsidRPr="00C33D19">
          <w:rPr>
            <w:rFonts w:ascii="Arial" w:hAnsi="Arial" w:cs="Arial"/>
            <w:color w:val="000000" w:themeColor="text1"/>
            <w:rPrChange w:id="1715" w:author="Barría Díaz, Renato Fabián" w:date="2022-11-17T21:31:00Z">
              <w:rPr/>
            </w:rPrChange>
          </w:rPr>
          <w:t xml:space="preserve"> Santiago</w:t>
        </w:r>
      </w:ins>
      <w:ins w:id="1716" w:author="Esquivias Carvajal, Diego Andres" w:date="2022-11-16T11:16:00Z">
        <w:r w:rsidRPr="00C33D19">
          <w:rPr>
            <w:rFonts w:ascii="Arial" w:hAnsi="Arial" w:cs="Arial"/>
            <w:color w:val="000000" w:themeColor="text1"/>
            <w:rPrChange w:id="1717" w:author="Barría Díaz, Renato Fabián" w:date="2022-11-17T21:31:00Z">
              <w:rPr/>
            </w:rPrChange>
          </w:rPr>
          <w:t>,</w:t>
        </w:r>
      </w:ins>
      <w:ins w:id="1718" w:author="Esquivias Carvajal, Diego Andres" w:date="2022-11-16T11:15:00Z">
        <w:r w:rsidRPr="00C33D19">
          <w:rPr>
            <w:rFonts w:ascii="Arial" w:hAnsi="Arial" w:cs="Arial"/>
            <w:color w:val="000000" w:themeColor="text1"/>
            <w:rPrChange w:id="1719" w:author="Barría Díaz, Renato Fabián" w:date="2022-11-17T21:31:00Z">
              <w:rPr/>
            </w:rPrChange>
          </w:rPr>
          <w:t xml:space="preserve"> Chile: Editorial </w:t>
        </w:r>
      </w:ins>
      <w:ins w:id="1720" w:author="Esquivias Carvajal, Diego Andres" w:date="2022-11-16T11:16:00Z">
        <w:r w:rsidRPr="00C33D19">
          <w:rPr>
            <w:rFonts w:ascii="Arial" w:hAnsi="Arial" w:cs="Arial"/>
            <w:color w:val="000000" w:themeColor="text1"/>
            <w:rPrChange w:id="1721" w:author="Barría Díaz, Renato Fabián" w:date="2022-11-17T21:31:00Z">
              <w:rPr/>
            </w:rPrChange>
          </w:rPr>
          <w:t>Mediterráneo.</w:t>
        </w:r>
      </w:ins>
    </w:p>
    <w:p w14:paraId="37A6BFAC" w14:textId="1FE1C935" w:rsidR="00E55E1F" w:rsidRPr="00C33D19" w:rsidRDefault="00D66C1A" w:rsidP="00E55E1F">
      <w:pPr>
        <w:jc w:val="both"/>
        <w:rPr>
          <w:ins w:id="1722" w:author="Villarroel Núñez, Nicolás Cristóbal" w:date="2022-11-16T19:19:00Z"/>
          <w:rFonts w:ascii="Arial" w:hAnsi="Arial" w:cs="Arial"/>
          <w:color w:val="000000" w:themeColor="text1"/>
          <w:rPrChange w:id="1723" w:author="Barría Díaz, Renato Fabián" w:date="2022-11-17T21:31:00Z">
            <w:rPr>
              <w:ins w:id="1724" w:author="Villarroel Núñez, Nicolás Cristóbal" w:date="2022-11-16T19:19:00Z"/>
            </w:rPr>
          </w:rPrChange>
        </w:rPr>
      </w:pPr>
      <w:r w:rsidRPr="00C33D19">
        <w:rPr>
          <w:rFonts w:ascii="Arial" w:hAnsi="Arial" w:cs="Arial"/>
        </w:rPr>
        <w:t>Cassingena, E (2022</w:t>
      </w:r>
      <w:r w:rsidR="003060BB">
        <w:rPr>
          <w:rFonts w:ascii="Arial" w:hAnsi="Arial" w:cs="Arial"/>
        </w:rPr>
        <w:t>, 22 de marzo</w:t>
      </w:r>
      <w:r w:rsidRPr="00C33D19">
        <w:rPr>
          <w:rFonts w:ascii="Arial" w:hAnsi="Arial" w:cs="Arial"/>
        </w:rPr>
        <w:t xml:space="preserve">). </w:t>
      </w:r>
      <w:r w:rsidRPr="003060BB">
        <w:rPr>
          <w:rFonts w:ascii="Arial" w:hAnsi="Arial" w:cs="Arial"/>
          <w:i/>
          <w:iCs/>
        </w:rPr>
        <w:t>¿Para qué se usa Python? 10+ usos del lenguaje de programación Python</w:t>
      </w:r>
      <w:r w:rsidR="003060BB">
        <w:rPr>
          <w:rFonts w:ascii="Arial" w:hAnsi="Arial" w:cs="Arial"/>
          <w:i/>
          <w:iCs/>
        </w:rPr>
        <w:t>.</w:t>
      </w:r>
      <w:r w:rsidRPr="00C33D19">
        <w:rPr>
          <w:rFonts w:ascii="Arial" w:hAnsi="Arial" w:cs="Arial"/>
        </w:rPr>
        <w:t xml:space="preserve"> Free </w:t>
      </w:r>
      <w:r w:rsidR="005D2D2E" w:rsidRPr="00C33D19">
        <w:rPr>
          <w:rFonts w:ascii="Arial" w:hAnsi="Arial" w:cs="Arial"/>
        </w:rPr>
        <w:t>C</w:t>
      </w:r>
      <w:r w:rsidRPr="00C33D19">
        <w:rPr>
          <w:rFonts w:ascii="Arial" w:hAnsi="Arial" w:cs="Arial"/>
        </w:rPr>
        <w:t xml:space="preserve">ode </w:t>
      </w:r>
      <w:r w:rsidR="005D2D2E" w:rsidRPr="00C33D19">
        <w:rPr>
          <w:rFonts w:ascii="Arial" w:hAnsi="Arial" w:cs="Arial"/>
        </w:rPr>
        <w:t>C</w:t>
      </w:r>
      <w:r w:rsidRPr="00C33D19">
        <w:rPr>
          <w:rFonts w:ascii="Arial" w:hAnsi="Arial" w:cs="Arial"/>
        </w:rPr>
        <w:t xml:space="preserve">amp. </w:t>
      </w:r>
      <w:r w:rsidRPr="00C33D19">
        <w:rPr>
          <w:rFonts w:ascii="Arial" w:hAnsi="Arial" w:cs="Arial"/>
          <w:color w:val="000000" w:themeColor="text1"/>
        </w:rPr>
        <w:fldChar w:fldCharType="begin"/>
      </w:r>
      <w:r w:rsidRPr="00C33D19">
        <w:rPr>
          <w:rFonts w:ascii="Arial" w:hAnsi="Arial" w:cs="Arial"/>
          <w:color w:val="000000" w:themeColor="text1"/>
        </w:rPr>
        <w:instrText xml:space="preserve"> HYPERLINK "</w:instrText>
      </w:r>
      <w:ins w:id="1725" w:author="Villarroel Núñez, Nicolás Cristóbal" w:date="2022-11-16T19:19:00Z">
        <w:r w:rsidRPr="00C33D19">
          <w:rPr>
            <w:rFonts w:ascii="Arial" w:hAnsi="Arial" w:cs="Arial"/>
            <w:color w:val="000000" w:themeColor="text1"/>
          </w:rPr>
          <w:instrText>https://www.freecodecamp.org/espanol/news/para-que-se-usa-python-10-usos-del-lenguaje-de-programacion-python/</w:instrText>
        </w:r>
      </w:ins>
      <w:r w:rsidRPr="00C33D19">
        <w:rPr>
          <w:rFonts w:ascii="Arial" w:hAnsi="Arial" w:cs="Arial"/>
          <w:color w:val="000000" w:themeColor="text1"/>
        </w:rPr>
        <w:instrText xml:space="preserve">" </w:instrText>
      </w:r>
      <w:r w:rsidRPr="00C33D19">
        <w:rPr>
          <w:rFonts w:ascii="Arial" w:hAnsi="Arial" w:cs="Arial"/>
          <w:color w:val="000000" w:themeColor="text1"/>
        </w:rPr>
      </w:r>
      <w:r w:rsidRPr="00C33D19">
        <w:rPr>
          <w:rFonts w:ascii="Arial" w:hAnsi="Arial" w:cs="Arial"/>
          <w:color w:val="000000" w:themeColor="text1"/>
        </w:rPr>
        <w:fldChar w:fldCharType="separate"/>
      </w:r>
      <w:ins w:id="1726" w:author="Villarroel Núñez, Nicolás Cristóbal" w:date="2022-11-16T19:19:00Z">
        <w:r w:rsidRPr="00C33D19">
          <w:rPr>
            <w:rStyle w:val="Hipervnculo"/>
            <w:rFonts w:ascii="Arial" w:hAnsi="Arial" w:cs="Arial"/>
          </w:rPr>
          <w:t>https://www.freecodecamp.org/espanol/news/para-que-se-usa-python-10-usos-del-lenguaje-de-programacion-python/</w:t>
        </w:r>
      </w:ins>
      <w:r w:rsidRPr="00C33D19">
        <w:rPr>
          <w:rFonts w:ascii="Arial" w:hAnsi="Arial" w:cs="Arial"/>
          <w:color w:val="000000" w:themeColor="text1"/>
        </w:rPr>
        <w:fldChar w:fldCharType="end"/>
      </w:r>
    </w:p>
    <w:p w14:paraId="1313FD55" w14:textId="19639629" w:rsidR="00E55E1F" w:rsidRPr="003060BB" w:rsidRDefault="00B5636D" w:rsidP="00E55E1F">
      <w:pPr>
        <w:jc w:val="both"/>
        <w:rPr>
          <w:ins w:id="1727" w:author="Villarroel Núñez, Nicolás Cristóbal" w:date="2022-11-16T19:19:00Z"/>
          <w:rFonts w:ascii="Arial" w:hAnsi="Arial" w:cs="Arial"/>
          <w:b/>
          <w:bCs/>
          <w:color w:val="000000" w:themeColor="text1"/>
          <w:rPrChange w:id="1728" w:author="Barría Díaz, Renato Fabián" w:date="2022-11-17T21:31:00Z">
            <w:rPr>
              <w:ins w:id="1729" w:author="Villarroel Núñez, Nicolás Cristóbal" w:date="2022-11-16T19:19:00Z"/>
            </w:rPr>
          </w:rPrChange>
        </w:rPr>
      </w:pPr>
      <w:r w:rsidRPr="00C33D19">
        <w:rPr>
          <w:rFonts w:ascii="Arial" w:hAnsi="Arial" w:cs="Arial"/>
          <w:color w:val="000000" w:themeColor="text1"/>
        </w:rPr>
        <w:t>Gómez</w:t>
      </w:r>
      <w:r w:rsidR="000C03D2">
        <w:rPr>
          <w:rFonts w:ascii="Arial" w:hAnsi="Arial" w:cs="Arial"/>
          <w:color w:val="000000" w:themeColor="text1"/>
        </w:rPr>
        <w:t>, E (</w:t>
      </w:r>
      <w:r>
        <w:rPr>
          <w:rFonts w:ascii="Arial" w:hAnsi="Arial" w:cs="Arial"/>
          <w:color w:val="000000" w:themeColor="text1"/>
        </w:rPr>
        <w:t>s, f</w:t>
      </w:r>
      <w:r w:rsidR="000C03D2">
        <w:rPr>
          <w:rFonts w:ascii="Arial" w:hAnsi="Arial" w:cs="Arial"/>
          <w:color w:val="000000" w:themeColor="text1"/>
        </w:rPr>
        <w:t>).</w:t>
      </w:r>
      <w:r w:rsidR="00C33D19" w:rsidRPr="00C33D19">
        <w:rPr>
          <w:rFonts w:ascii="Arial" w:hAnsi="Arial" w:cs="Arial"/>
          <w:color w:val="000000" w:themeColor="text1"/>
        </w:rPr>
        <w:t xml:space="preserve"> </w:t>
      </w:r>
      <w:r w:rsidR="00C33D19" w:rsidRPr="003060BB">
        <w:rPr>
          <w:rFonts w:ascii="Arial" w:hAnsi="Arial" w:cs="Arial"/>
          <w:color w:val="000000" w:themeColor="text1"/>
        </w:rPr>
        <w:t>Fundamentos de Programación</w:t>
      </w:r>
      <w:r w:rsidR="003060BB">
        <w:rPr>
          <w:rFonts w:ascii="Arial" w:hAnsi="Arial" w:cs="Arial"/>
          <w:color w:val="000000" w:themeColor="text1"/>
        </w:rPr>
        <w:t xml:space="preserve">. </w:t>
      </w:r>
      <w:r w:rsidR="003060BB" w:rsidRPr="003060BB">
        <w:rPr>
          <w:rFonts w:ascii="Arial" w:hAnsi="Arial" w:cs="Arial"/>
          <w:i/>
          <w:iCs/>
          <w:color w:val="000000" w:themeColor="text1"/>
        </w:rPr>
        <w:t>Fundamentos de programación</w:t>
      </w:r>
      <w:r w:rsidR="003060BB">
        <w:rPr>
          <w:rFonts w:ascii="Arial" w:hAnsi="Arial" w:cs="Arial"/>
          <w:i/>
          <w:iCs/>
          <w:color w:val="000000" w:themeColor="text1"/>
        </w:rPr>
        <w:t>.</w:t>
      </w:r>
      <w:r w:rsidR="003060BB">
        <w:rPr>
          <w:rFonts w:ascii="Arial" w:hAnsi="Arial" w:cs="Arial"/>
          <w:b/>
          <w:bCs/>
          <w:color w:val="000000" w:themeColor="text1"/>
        </w:rPr>
        <w:t xml:space="preserve"> </w:t>
      </w:r>
      <w:r w:rsidR="00C33D19">
        <w:rPr>
          <w:rFonts w:ascii="Arial" w:hAnsi="Arial" w:cs="Arial"/>
          <w:color w:val="000000" w:themeColor="text1"/>
        </w:rPr>
        <w:t xml:space="preserve"> </w:t>
      </w:r>
      <w:r w:rsidR="00C33D19">
        <w:rPr>
          <w:rFonts w:ascii="Arial" w:hAnsi="Arial" w:cs="Arial"/>
          <w:color w:val="000000" w:themeColor="text1"/>
        </w:rPr>
        <w:fldChar w:fldCharType="begin"/>
      </w:r>
      <w:r w:rsidR="00C33D19">
        <w:rPr>
          <w:rFonts w:ascii="Arial" w:hAnsi="Arial" w:cs="Arial"/>
          <w:color w:val="000000" w:themeColor="text1"/>
        </w:rPr>
        <w:instrText xml:space="preserve"> HYPERLINK "</w:instrText>
      </w:r>
      <w:ins w:id="1730" w:author="Villarroel Núñez, Nicolás Cristóbal" w:date="2022-11-16T19:19:00Z">
        <w:r w:rsidR="00C33D19" w:rsidRPr="00C33D19">
          <w:rPr>
            <w:rFonts w:ascii="Arial" w:hAnsi="Arial" w:cs="Arial"/>
            <w:color w:val="000000" w:themeColor="text1"/>
          </w:rPr>
          <w:instrText>https://sites.google.com/a/espe.edu.ec/fundamentos-de-programacion/#:~:text=Fundamentos%20de%20Programaci%C3%B3n%20es%20una,algoritmos%20especializados%20y%20l%C3%B3gica%20formal</w:instrText>
        </w:r>
      </w:ins>
      <w:r w:rsidR="00C33D19">
        <w:rPr>
          <w:rFonts w:ascii="Arial" w:hAnsi="Arial" w:cs="Arial"/>
          <w:color w:val="000000" w:themeColor="text1"/>
        </w:rPr>
        <w:instrText xml:space="preserve">" </w:instrText>
      </w:r>
      <w:r w:rsidR="00C33D19">
        <w:rPr>
          <w:rFonts w:ascii="Arial" w:hAnsi="Arial" w:cs="Arial"/>
          <w:color w:val="000000" w:themeColor="text1"/>
        </w:rPr>
      </w:r>
      <w:r w:rsidR="00C33D19">
        <w:rPr>
          <w:rFonts w:ascii="Arial" w:hAnsi="Arial" w:cs="Arial"/>
          <w:color w:val="000000" w:themeColor="text1"/>
        </w:rPr>
        <w:fldChar w:fldCharType="separate"/>
      </w:r>
      <w:ins w:id="1731" w:author="Villarroel Núñez, Nicolás Cristóbal" w:date="2022-11-16T19:19:00Z">
        <w:r w:rsidR="00C33D19" w:rsidRPr="007906B2">
          <w:rPr>
            <w:rStyle w:val="Hipervnculo"/>
            <w:rFonts w:ascii="Arial" w:hAnsi="Arial" w:cs="Arial"/>
          </w:rPr>
          <w:t>https://sites.google.com/a/espe.edu.ec/fundamentos-de-programacion/#:~:text=Fundamentos%20de%20Programaci%C3%B3n%20es%20una,algoritmos%20especializados%20y%20l%C3%B3gica%20formal</w:t>
        </w:r>
      </w:ins>
      <w:r w:rsidR="00C33D19">
        <w:rPr>
          <w:rFonts w:ascii="Arial" w:hAnsi="Arial" w:cs="Arial"/>
          <w:color w:val="000000" w:themeColor="text1"/>
        </w:rPr>
        <w:fldChar w:fldCharType="end"/>
      </w:r>
      <w:ins w:id="1732" w:author="Villarroel Núñez, Nicolás Cristóbal" w:date="2022-11-16T19:19:00Z">
        <w:r w:rsidR="00E55E1F" w:rsidRPr="00C33D19">
          <w:rPr>
            <w:rFonts w:ascii="Arial" w:hAnsi="Arial" w:cs="Arial"/>
            <w:color w:val="000000" w:themeColor="text1"/>
            <w:rPrChange w:id="1733" w:author="Barría Díaz, Renato Fabián" w:date="2022-11-17T21:31:00Z">
              <w:rPr/>
            </w:rPrChange>
          </w:rPr>
          <w:t>.</w:t>
        </w:r>
      </w:ins>
    </w:p>
    <w:p w14:paraId="00EA632D" w14:textId="29353791" w:rsidR="00E55E1F" w:rsidRPr="00C33D19" w:rsidRDefault="00975E5F" w:rsidP="00975E5F">
      <w:pPr>
        <w:jc w:val="both"/>
        <w:rPr>
          <w:ins w:id="1734" w:author="Villarroel Núñez, Nicolás Cristóbal" w:date="2022-11-16T19:19:00Z"/>
          <w:rFonts w:ascii="Arial" w:hAnsi="Arial" w:cs="Arial"/>
          <w:color w:val="000000" w:themeColor="text1"/>
          <w:rPrChange w:id="1735" w:author="Barría Díaz, Renato Fabián" w:date="2022-11-17T21:31:00Z">
            <w:rPr>
              <w:ins w:id="1736" w:author="Villarroel Núñez, Nicolás Cristóbal" w:date="2022-11-16T19:19:00Z"/>
            </w:rPr>
          </w:rPrChange>
        </w:rPr>
      </w:pPr>
      <w:r w:rsidRPr="00975E5F">
        <w:rPr>
          <w:rFonts w:ascii="Arial" w:hAnsi="Arial" w:cs="Arial"/>
          <w:color w:val="000000" w:themeColor="text1"/>
        </w:rPr>
        <w:t xml:space="preserve">Colaborador de </w:t>
      </w:r>
      <w:proofErr w:type="spellStart"/>
      <w:r w:rsidRPr="00975E5F">
        <w:rPr>
          <w:rFonts w:ascii="Arial" w:hAnsi="Arial" w:cs="Arial"/>
          <w:color w:val="000000" w:themeColor="text1"/>
        </w:rPr>
        <w:t>TechTarget</w:t>
      </w:r>
      <w:proofErr w:type="spellEnd"/>
      <w:r w:rsidR="00B5636D">
        <w:rPr>
          <w:rFonts w:ascii="Arial" w:hAnsi="Arial" w:cs="Arial"/>
          <w:color w:val="000000" w:themeColor="text1"/>
        </w:rPr>
        <w:t xml:space="preserve"> (</w:t>
      </w:r>
      <w:proofErr w:type="spellStart"/>
      <w:proofErr w:type="gramStart"/>
      <w:r w:rsidR="00B5636D">
        <w:rPr>
          <w:rFonts w:ascii="Arial" w:hAnsi="Arial" w:cs="Arial"/>
          <w:color w:val="000000" w:themeColor="text1"/>
        </w:rPr>
        <w:t>s,f</w:t>
      </w:r>
      <w:proofErr w:type="spellEnd"/>
      <w:proofErr w:type="gramEnd"/>
      <w:r w:rsidR="00B5636D">
        <w:rPr>
          <w:rFonts w:ascii="Arial" w:hAnsi="Arial" w:cs="Arial"/>
          <w:color w:val="000000" w:themeColor="text1"/>
        </w:rPr>
        <w:t>).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definiton </w:t>
      </w:r>
      <w:proofErr w:type="gramStart"/>
      <w:r>
        <w:rPr>
          <w:rFonts w:ascii="Arial" w:hAnsi="Arial" w:cs="Arial"/>
          <w:b/>
          <w:bCs/>
          <w:color w:val="000000" w:themeColor="text1"/>
        </w:rPr>
        <w:t>MySQL ,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ComputerWeekly.es: </w:t>
      </w:r>
      <w:r>
        <w:rPr>
          <w:rFonts w:ascii="Arial" w:hAnsi="Arial" w:cs="Arial"/>
          <w:color w:val="000000" w:themeColor="text1"/>
        </w:rPr>
        <w:fldChar w:fldCharType="begin"/>
      </w:r>
      <w:r>
        <w:rPr>
          <w:rFonts w:ascii="Arial" w:hAnsi="Arial" w:cs="Arial"/>
          <w:color w:val="000000" w:themeColor="text1"/>
        </w:rPr>
        <w:instrText xml:space="preserve"> HYPERLINK "</w:instrText>
      </w:r>
      <w:ins w:id="1737" w:author="Villarroel Núñez, Nicolás Cristóbal" w:date="2022-11-16T19:19:00Z">
        <w:r w:rsidRPr="00975E5F">
          <w:rPr>
            <w:rFonts w:ascii="Arial" w:hAnsi="Arial" w:cs="Arial"/>
            <w:color w:val="000000" w:themeColor="text1"/>
            <w:rPrChange w:id="1738" w:author="Barría Díaz, Renato Fabián" w:date="2022-11-17T21:31:00Z">
              <w:rPr>
                <w:rStyle w:val="Hipervnculo"/>
              </w:rPr>
            </w:rPrChange>
          </w:rPr>
          <w:instrText>https://www.computerweekly.com/es/definicion/MySQL</w:instrText>
        </w:r>
      </w:ins>
      <w:r>
        <w:rPr>
          <w:rFonts w:ascii="Arial" w:hAnsi="Arial" w:cs="Arial"/>
          <w:color w:val="000000" w:themeColor="text1"/>
        </w:rPr>
        <w:instrText xml:space="preserve">" </w:instrTex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  <w:fldChar w:fldCharType="separate"/>
      </w:r>
      <w:ins w:id="1739" w:author="Villarroel Núñez, Nicolás Cristóbal" w:date="2022-11-16T19:19:00Z">
        <w:r w:rsidRPr="007906B2">
          <w:rPr>
            <w:rStyle w:val="Hipervnculo"/>
            <w:rFonts w:ascii="Arial" w:hAnsi="Arial" w:cs="Arial"/>
            <w:rPrChange w:id="1740" w:author="Barría Díaz, Renato Fabián" w:date="2022-11-17T21:31:00Z">
              <w:rPr>
                <w:rStyle w:val="Hipervnculo"/>
              </w:rPr>
            </w:rPrChange>
          </w:rPr>
          <w:t>https://www.computerweekly.com/es/definicion/MySQL</w:t>
        </w:r>
      </w:ins>
      <w:r>
        <w:rPr>
          <w:rFonts w:ascii="Arial" w:hAnsi="Arial" w:cs="Arial"/>
          <w:color w:val="000000" w:themeColor="text1"/>
        </w:rPr>
        <w:fldChar w:fldCharType="end"/>
      </w:r>
    </w:p>
    <w:p w14:paraId="2FFCCE82" w14:textId="77777777" w:rsidR="00E55E1F" w:rsidRPr="00C33D19" w:rsidRDefault="00E55E1F">
      <w:pPr>
        <w:rPr>
          <w:rFonts w:ascii="Arial" w:hAnsi="Arial" w:cs="Arial"/>
          <w:color w:val="000000" w:themeColor="text1"/>
          <w:rPrChange w:id="1741" w:author="Barría Díaz, Renato Fabián" w:date="2022-11-17T21:31:00Z">
            <w:rPr/>
          </w:rPrChange>
        </w:rPr>
        <w:pPrChange w:id="1742" w:author="Villarroel Núñez, Nicolás Cristóbal" w:date="2022-11-14T22:00:00Z">
          <w:pPr>
            <w:pStyle w:val="Ttulo1"/>
          </w:pPr>
        </w:pPrChange>
      </w:pPr>
    </w:p>
    <w:sectPr w:rsidR="00E55E1F" w:rsidRPr="00C33D19" w:rsidSect="005D2D2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62282" w14:textId="77777777" w:rsidR="00E90527" w:rsidRDefault="00E90527" w:rsidP="00203196">
      <w:pPr>
        <w:spacing w:after="0" w:line="240" w:lineRule="auto"/>
      </w:pPr>
      <w:r>
        <w:separator/>
      </w:r>
    </w:p>
  </w:endnote>
  <w:endnote w:type="continuationSeparator" w:id="0">
    <w:p w14:paraId="3FE31225" w14:textId="77777777" w:rsidR="00E90527" w:rsidRDefault="00E90527" w:rsidP="0020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 B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BB66" w14:textId="4A575309" w:rsidR="006A32E5" w:rsidRDefault="005D2D2E" w:rsidP="005D2D2E">
    <w:pPr>
      <w:pStyle w:val="Piedepgina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57CE6" wp14:editId="520572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269932" id="Rectángulo 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MX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 xml:space="preserve"> </w:t>
    </w:r>
    <w:r w:rsidRPr="005D2D2E">
      <w:rPr>
        <w:rFonts w:eastAsiaTheme="minorEastAsia"/>
        <w:color w:val="000000" w:themeColor="text1"/>
        <w:sz w:val="20"/>
        <w:szCs w:val="20"/>
      </w:rPr>
      <w:fldChar w:fldCharType="begin"/>
    </w:r>
    <w:r w:rsidRPr="005D2D2E">
      <w:rPr>
        <w:color w:val="000000" w:themeColor="text1"/>
        <w:sz w:val="20"/>
        <w:szCs w:val="20"/>
      </w:rPr>
      <w:instrText>PAGE    \* MERGEFORMAT</w:instrText>
    </w:r>
    <w:r w:rsidRPr="005D2D2E">
      <w:rPr>
        <w:rFonts w:eastAsiaTheme="minorEastAsia"/>
        <w:color w:val="000000" w:themeColor="text1"/>
        <w:sz w:val="20"/>
        <w:szCs w:val="20"/>
      </w:rPr>
      <w:fldChar w:fldCharType="separate"/>
    </w:r>
    <w:r w:rsidRPr="005D2D2E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MX"/>
      </w:rPr>
      <w:t>2</w:t>
    </w:r>
    <w:r w:rsidRPr="005D2D2E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D22F" w14:textId="05BE0498" w:rsidR="005A74AF" w:rsidRDefault="005A74AF">
    <w:pPr>
      <w:pStyle w:val="Piedepgina"/>
    </w:pPr>
    <w:ins w:id="1747" w:author="Barría Díaz, Renato Fabián" w:date="2022-11-17T21:28:00Z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BB701C" wp14:editId="1E9B2D1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64730" cy="9528810"/>
                <wp:effectExtent l="0" t="0" r="26670" b="26670"/>
                <wp:wrapNone/>
                <wp:docPr id="452" name="Rectá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730" cy="952881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78A9D174" id="Rectángulo 452" o:spid="_x0000_s1026" style="position:absolute;margin-left:0;margin-top:0;width:579.9pt;height:750.3pt;z-index:-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  <w10:wrap anchorx="page" anchory="page"/>
              </v:rect>
            </w:pict>
          </mc:Fallback>
        </mc:AlternateContent>
      </w:r>
      <w:r>
        <w:rPr>
          <w:color w:val="4472C4" w:themeColor="accent1"/>
          <w:lang w:val="es-MX"/>
        </w:rPr>
        <w:t xml:space="preserve"> 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4732" w14:textId="77777777" w:rsidR="00E90527" w:rsidRDefault="00E90527" w:rsidP="00203196">
      <w:pPr>
        <w:spacing w:after="0" w:line="240" w:lineRule="auto"/>
      </w:pPr>
      <w:r>
        <w:separator/>
      </w:r>
    </w:p>
  </w:footnote>
  <w:footnote w:type="continuationSeparator" w:id="0">
    <w:p w14:paraId="53893C14" w14:textId="77777777" w:rsidR="00E90527" w:rsidRDefault="00E90527" w:rsidP="0020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F000" w14:textId="34D8C2C3" w:rsidR="000C03D2" w:rsidRDefault="000C03D2" w:rsidP="000C03D2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4761990C" wp14:editId="6710A764">
          <wp:simplePos x="0" y="0"/>
          <wp:positionH relativeFrom="margin">
            <wp:posOffset>137160</wp:posOffset>
          </wp:positionH>
          <wp:positionV relativeFrom="page">
            <wp:posOffset>534035</wp:posOffset>
          </wp:positionV>
          <wp:extent cx="763200" cy="763200"/>
          <wp:effectExtent l="0" t="0" r="0" b="0"/>
          <wp:wrapNone/>
          <wp:docPr id="29" name="Imagen 29" descr="ICCI UNAP (@icciunap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CCI UNAP (@icciunap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ins w:id="1743" w:author="Esquivias Carvajal, Diego Andres" w:date="2022-11-14T20:03:00Z">
      <w:r w:rsidRPr="000A7C8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anchor distT="0" distB="0" distL="114300" distR="114300" simplePos="0" relativeHeight="251665408" behindDoc="1" locked="0" layoutInCell="1" allowOverlap="1" wp14:anchorId="690FF596" wp14:editId="32B3775F">
            <wp:simplePos x="0" y="0"/>
            <wp:positionH relativeFrom="margin">
              <wp:posOffset>4880610</wp:posOffset>
            </wp:positionH>
            <wp:positionV relativeFrom="page">
              <wp:posOffset>455295</wp:posOffset>
            </wp:positionV>
            <wp:extent cx="756000" cy="860400"/>
            <wp:effectExtent l="0" t="0" r="6350" b="0"/>
            <wp:wrapNone/>
            <wp:docPr id="28" name="Imagen 2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  <w:p w14:paraId="6EB522C8" w14:textId="1220D148" w:rsidR="000A7C8F" w:rsidRDefault="000C03D2" w:rsidP="000C03D2">
    <w:pPr>
      <w:pStyle w:val="Encabezado"/>
      <w:jc w:val="center"/>
    </w:pPr>
    <w:r>
      <w:t>Universidad Arturo Prat</w:t>
    </w:r>
  </w:p>
  <w:p w14:paraId="7367A33D" w14:textId="23FBBE9C" w:rsidR="000C03D2" w:rsidRDefault="000C03D2" w:rsidP="000C03D2">
    <w:pPr>
      <w:pStyle w:val="Encabezado"/>
      <w:jc w:val="center"/>
    </w:pPr>
    <w:r>
      <w:t>Facultad de ingeniería y Arquitectura</w:t>
    </w:r>
  </w:p>
  <w:p w14:paraId="57D38E62" w14:textId="76B91147" w:rsidR="000C03D2" w:rsidRDefault="000C03D2" w:rsidP="000C03D2">
    <w:pPr>
      <w:pStyle w:val="Encabezado"/>
      <w:jc w:val="center"/>
    </w:pPr>
    <w:r>
      <w:t>ingeniería Civil en Computación e informática</w:t>
    </w:r>
  </w:p>
  <w:p w14:paraId="69934BCE" w14:textId="77777777" w:rsidR="000C03D2" w:rsidRPr="000C03D2" w:rsidRDefault="000C03D2" w:rsidP="000C03D2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340" w:type="dxa"/>
      <w:tblInd w:w="603" w:type="dxa"/>
      <w:shd w:val="clear" w:color="auto" w:fill="FFFFFF" w:themeFill="background1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74"/>
      <w:gridCol w:w="61"/>
      <w:gridCol w:w="6905"/>
    </w:tblGrid>
    <w:tr w:rsidR="00C33D19" w:rsidRPr="000A7C8F" w14:paraId="55080905" w14:textId="179D9241" w:rsidTr="00C33D19">
      <w:trPr>
        <w:trHeight w:val="991"/>
        <w:ins w:id="1744" w:author="Esquivias Carvajal, Diego Andres" w:date="2022-11-14T20:03:00Z"/>
      </w:trPr>
      <w:tc>
        <w:tcPr>
          <w:tcW w:w="0" w:type="auto"/>
          <w:shd w:val="clear" w:color="auto" w:fill="FFFFFF" w:themeFill="background1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3EA77F1" w14:textId="49309343" w:rsidR="00C33D19" w:rsidRPr="000A7C8F" w:rsidRDefault="000C03D2" w:rsidP="00C33D19">
          <w:pPr>
            <w:spacing w:after="0" w:line="240" w:lineRule="auto"/>
            <w:rPr>
              <w:ins w:id="1745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D89630D" wp14:editId="6D9F8A10">
                <wp:simplePos x="0" y="0"/>
                <wp:positionH relativeFrom="margin">
                  <wp:posOffset>-315595</wp:posOffset>
                </wp:positionH>
                <wp:positionV relativeFrom="page">
                  <wp:posOffset>253365</wp:posOffset>
                </wp:positionV>
                <wp:extent cx="762635" cy="762635"/>
                <wp:effectExtent l="0" t="0" r="0" b="0"/>
                <wp:wrapNone/>
                <wp:docPr id="24" name="Imagen 24" descr="ICCI UNAP (@icciunap) /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CI UNAP (@icciunap) / Twit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635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0" w:type="auto"/>
          <w:shd w:val="clear" w:color="auto" w:fill="FFFFFF" w:themeFill="background1"/>
          <w:vAlign w:val="center"/>
        </w:tcPr>
        <w:p w14:paraId="13007F5D" w14:textId="5210C979" w:rsidR="00C33D19" w:rsidRPr="000A7C8F" w:rsidRDefault="00C33D19" w:rsidP="00C33D1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</w:p>
      </w:tc>
      <w:tc>
        <w:tcPr>
          <w:tcW w:w="0" w:type="auto"/>
          <w:shd w:val="clear" w:color="auto" w:fill="FFFFFF" w:themeFill="background1"/>
          <w:vAlign w:val="center"/>
        </w:tcPr>
        <w:p w14:paraId="5D4DA6AD" w14:textId="5A8C088B" w:rsidR="00975E5F" w:rsidRDefault="00975E5F" w:rsidP="00C33D19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44546A"/>
              <w:lang w:eastAsia="es-CL"/>
            </w:rPr>
          </w:pPr>
        </w:p>
        <w:p w14:paraId="623C6D3B" w14:textId="77777777" w:rsidR="000C03D2" w:rsidRDefault="000C03D2" w:rsidP="000C03D2">
          <w:pPr>
            <w:pStyle w:val="Encabezado"/>
            <w:jc w:val="center"/>
          </w:pPr>
          <w:r>
            <w:t>Universidad Arturo Prat</w:t>
          </w:r>
        </w:p>
        <w:p w14:paraId="43374B9F" w14:textId="77777777" w:rsidR="000C03D2" w:rsidRDefault="000C03D2" w:rsidP="000C03D2">
          <w:pPr>
            <w:pStyle w:val="Encabezado"/>
            <w:jc w:val="center"/>
          </w:pPr>
          <w:r>
            <w:t>Facultad de ingeniería y Arquitectura</w:t>
          </w:r>
        </w:p>
        <w:p w14:paraId="3B5CEEC6" w14:textId="77777777" w:rsidR="000C03D2" w:rsidRPr="000C03D2" w:rsidRDefault="000C03D2" w:rsidP="000C03D2">
          <w:pPr>
            <w:pStyle w:val="Encabezado"/>
            <w:jc w:val="center"/>
          </w:pPr>
          <w:r>
            <w:t>ingeniería Civil en Computación e informática</w:t>
          </w:r>
        </w:p>
        <w:p w14:paraId="1522CBA9" w14:textId="120D3683" w:rsidR="00C33D19" w:rsidRPr="000A7C8F" w:rsidRDefault="00C33D19" w:rsidP="00C33D1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</w:p>
      </w:tc>
    </w:tr>
  </w:tbl>
  <w:p w14:paraId="54E68A5F" w14:textId="540F766A" w:rsidR="005D2D2E" w:rsidRDefault="00975E5F">
    <w:pPr>
      <w:pStyle w:val="Encabezado"/>
    </w:pPr>
    <w:ins w:id="1746" w:author="Esquivias Carvajal, Diego Andres" w:date="2022-11-14T20:03:00Z">
      <w:r w:rsidRPr="000A7C8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anchor distT="0" distB="0" distL="114300" distR="114300" simplePos="0" relativeHeight="251663360" behindDoc="0" locked="0" layoutInCell="1" allowOverlap="1" wp14:anchorId="304EE368" wp14:editId="5A9AC677">
            <wp:simplePos x="0" y="0"/>
            <wp:positionH relativeFrom="margin">
              <wp:align>right</wp:align>
            </wp:positionH>
            <wp:positionV relativeFrom="page">
              <wp:posOffset>628650</wp:posOffset>
            </wp:positionV>
            <wp:extent cx="756000" cy="860400"/>
            <wp:effectExtent l="0" t="0" r="6350" b="0"/>
            <wp:wrapNone/>
            <wp:docPr id="25" name="Imagen 2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543"/>
    <w:multiLevelType w:val="hybridMultilevel"/>
    <w:tmpl w:val="4A04D764"/>
    <w:lvl w:ilvl="0" w:tplc="7CAC4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ED7"/>
    <w:multiLevelType w:val="hybridMultilevel"/>
    <w:tmpl w:val="9E9084DE"/>
    <w:lvl w:ilvl="0" w:tplc="340A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33AD"/>
    <w:multiLevelType w:val="hybridMultilevel"/>
    <w:tmpl w:val="FF16B1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2F4963"/>
    <w:multiLevelType w:val="hybridMultilevel"/>
    <w:tmpl w:val="BA4EF744"/>
    <w:lvl w:ilvl="0" w:tplc="B1E0869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C2960F1"/>
    <w:multiLevelType w:val="hybridMultilevel"/>
    <w:tmpl w:val="803CEA6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1B16D8"/>
    <w:multiLevelType w:val="hybridMultilevel"/>
    <w:tmpl w:val="DBFC09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D4291"/>
    <w:multiLevelType w:val="hybridMultilevel"/>
    <w:tmpl w:val="F78A08C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8E46E2"/>
    <w:multiLevelType w:val="hybridMultilevel"/>
    <w:tmpl w:val="353232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5C212F"/>
    <w:multiLevelType w:val="hybridMultilevel"/>
    <w:tmpl w:val="E3FCDC9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EF964AC"/>
    <w:multiLevelType w:val="hybridMultilevel"/>
    <w:tmpl w:val="A2FAE9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F02DD"/>
    <w:multiLevelType w:val="hybridMultilevel"/>
    <w:tmpl w:val="211EF21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A37851"/>
    <w:multiLevelType w:val="hybridMultilevel"/>
    <w:tmpl w:val="B778FD7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A47"/>
    <w:multiLevelType w:val="multilevel"/>
    <w:tmpl w:val="FF16B1C0"/>
    <w:styleLink w:val="Listaactual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FB2FC5"/>
    <w:multiLevelType w:val="hybridMultilevel"/>
    <w:tmpl w:val="8EE8F6A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50515"/>
    <w:multiLevelType w:val="hybridMultilevel"/>
    <w:tmpl w:val="D7DEFE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C3876A7"/>
    <w:multiLevelType w:val="hybridMultilevel"/>
    <w:tmpl w:val="4D6CAD74"/>
    <w:lvl w:ilvl="0" w:tplc="60CC0CB2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94429"/>
    <w:multiLevelType w:val="hybridMultilevel"/>
    <w:tmpl w:val="2834C90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42CE"/>
    <w:multiLevelType w:val="hybridMultilevel"/>
    <w:tmpl w:val="9A821A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31849"/>
    <w:multiLevelType w:val="hybridMultilevel"/>
    <w:tmpl w:val="CE4240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1020"/>
    <w:multiLevelType w:val="hybridMultilevel"/>
    <w:tmpl w:val="AB6E461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D062FC2"/>
    <w:multiLevelType w:val="hybridMultilevel"/>
    <w:tmpl w:val="D408B8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16693">
    <w:abstractNumId w:val="0"/>
  </w:num>
  <w:num w:numId="2" w16cid:durableId="1638801074">
    <w:abstractNumId w:val="3"/>
  </w:num>
  <w:num w:numId="3" w16cid:durableId="726413274">
    <w:abstractNumId w:val="16"/>
  </w:num>
  <w:num w:numId="4" w16cid:durableId="1621305051">
    <w:abstractNumId w:val="20"/>
  </w:num>
  <w:num w:numId="5" w16cid:durableId="2079328031">
    <w:abstractNumId w:val="9"/>
  </w:num>
  <w:num w:numId="6" w16cid:durableId="742681272">
    <w:abstractNumId w:val="5"/>
  </w:num>
  <w:num w:numId="7" w16cid:durableId="1630672102">
    <w:abstractNumId w:val="13"/>
  </w:num>
  <w:num w:numId="8" w16cid:durableId="1514800012">
    <w:abstractNumId w:val="17"/>
  </w:num>
  <w:num w:numId="9" w16cid:durableId="1715886401">
    <w:abstractNumId w:val="11"/>
  </w:num>
  <w:num w:numId="10" w16cid:durableId="818762581">
    <w:abstractNumId w:val="6"/>
  </w:num>
  <w:num w:numId="11" w16cid:durableId="918096257">
    <w:abstractNumId w:val="4"/>
  </w:num>
  <w:num w:numId="12" w16cid:durableId="88164466">
    <w:abstractNumId w:val="10"/>
  </w:num>
  <w:num w:numId="13" w16cid:durableId="829171733">
    <w:abstractNumId w:val="14"/>
  </w:num>
  <w:num w:numId="14" w16cid:durableId="1001735030">
    <w:abstractNumId w:val="19"/>
  </w:num>
  <w:num w:numId="15" w16cid:durableId="650720771">
    <w:abstractNumId w:val="1"/>
  </w:num>
  <w:num w:numId="16" w16cid:durableId="778259473">
    <w:abstractNumId w:val="2"/>
  </w:num>
  <w:num w:numId="17" w16cid:durableId="473838969">
    <w:abstractNumId w:val="7"/>
  </w:num>
  <w:num w:numId="18" w16cid:durableId="266277863">
    <w:abstractNumId w:val="15"/>
  </w:num>
  <w:num w:numId="19" w16cid:durableId="1720669231">
    <w:abstractNumId w:val="12"/>
  </w:num>
  <w:num w:numId="20" w16cid:durableId="1344552289">
    <w:abstractNumId w:val="8"/>
  </w:num>
  <w:num w:numId="21" w16cid:durableId="210044540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ría Díaz, Renato Fabián">
    <w15:presenceInfo w15:providerId="None" w15:userId="Barría Díaz, Renato Fabián"/>
  </w15:person>
  <w15:person w15:author="Esquivias Carvajal, Diego Andres">
    <w15:presenceInfo w15:providerId="None" w15:userId="Esquivias Carvajal, Diego Andres"/>
  </w15:person>
  <w15:person w15:author="Villarroel Núñez, Nicolás Cristóbal">
    <w15:presenceInfo w15:providerId="None" w15:userId="Villarroel Núñez, Nicolás Cristó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22A3F"/>
    <w:rsid w:val="00030A11"/>
    <w:rsid w:val="000470E6"/>
    <w:rsid w:val="000A7C8F"/>
    <w:rsid w:val="000C03D2"/>
    <w:rsid w:val="000D7F52"/>
    <w:rsid w:val="000F4040"/>
    <w:rsid w:val="00121CEA"/>
    <w:rsid w:val="001477DE"/>
    <w:rsid w:val="00162653"/>
    <w:rsid w:val="00164C48"/>
    <w:rsid w:val="00167B27"/>
    <w:rsid w:val="001E0C5C"/>
    <w:rsid w:val="00201ECC"/>
    <w:rsid w:val="00203196"/>
    <w:rsid w:val="002670E3"/>
    <w:rsid w:val="002F170D"/>
    <w:rsid w:val="0030495E"/>
    <w:rsid w:val="003060BB"/>
    <w:rsid w:val="00320132"/>
    <w:rsid w:val="004B4E43"/>
    <w:rsid w:val="004E48B3"/>
    <w:rsid w:val="0053515B"/>
    <w:rsid w:val="005473A2"/>
    <w:rsid w:val="00551845"/>
    <w:rsid w:val="0057724B"/>
    <w:rsid w:val="005A74AF"/>
    <w:rsid w:val="005D2D2E"/>
    <w:rsid w:val="005E31BC"/>
    <w:rsid w:val="005F2F85"/>
    <w:rsid w:val="005F4C4D"/>
    <w:rsid w:val="00631BEB"/>
    <w:rsid w:val="00664806"/>
    <w:rsid w:val="00674757"/>
    <w:rsid w:val="006A32E5"/>
    <w:rsid w:val="006C7EDF"/>
    <w:rsid w:val="006D376F"/>
    <w:rsid w:val="006F05F9"/>
    <w:rsid w:val="00725C1C"/>
    <w:rsid w:val="007D511F"/>
    <w:rsid w:val="00820AB4"/>
    <w:rsid w:val="00866D7D"/>
    <w:rsid w:val="00877293"/>
    <w:rsid w:val="008C735F"/>
    <w:rsid w:val="008D3039"/>
    <w:rsid w:val="008F7F43"/>
    <w:rsid w:val="00936CDF"/>
    <w:rsid w:val="0095024E"/>
    <w:rsid w:val="00975E5F"/>
    <w:rsid w:val="0098518F"/>
    <w:rsid w:val="0099723E"/>
    <w:rsid w:val="009E706A"/>
    <w:rsid w:val="00A7433A"/>
    <w:rsid w:val="00AA0071"/>
    <w:rsid w:val="00AC4181"/>
    <w:rsid w:val="00AE5715"/>
    <w:rsid w:val="00AF02BD"/>
    <w:rsid w:val="00AF03F9"/>
    <w:rsid w:val="00B40A1E"/>
    <w:rsid w:val="00B5636D"/>
    <w:rsid w:val="00B5760D"/>
    <w:rsid w:val="00B93DA7"/>
    <w:rsid w:val="00BA5010"/>
    <w:rsid w:val="00BD7BDF"/>
    <w:rsid w:val="00BE1A30"/>
    <w:rsid w:val="00BF4E76"/>
    <w:rsid w:val="00C33D19"/>
    <w:rsid w:val="00C3694B"/>
    <w:rsid w:val="00C41DE7"/>
    <w:rsid w:val="00C62ABF"/>
    <w:rsid w:val="00CC49B6"/>
    <w:rsid w:val="00D66C1A"/>
    <w:rsid w:val="00DA0460"/>
    <w:rsid w:val="00E051BB"/>
    <w:rsid w:val="00E370D3"/>
    <w:rsid w:val="00E425FA"/>
    <w:rsid w:val="00E50813"/>
    <w:rsid w:val="00E509CF"/>
    <w:rsid w:val="00E55E1F"/>
    <w:rsid w:val="00E90527"/>
    <w:rsid w:val="00EA1958"/>
    <w:rsid w:val="00EC0848"/>
    <w:rsid w:val="00ED4328"/>
    <w:rsid w:val="00F305AD"/>
    <w:rsid w:val="00F32BEF"/>
    <w:rsid w:val="00F41177"/>
    <w:rsid w:val="00FA438C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0A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0495E"/>
    <w:pPr>
      <w:tabs>
        <w:tab w:val="right" w:leader="dot" w:pos="8828"/>
      </w:tabs>
      <w:spacing w:after="100"/>
      <w:pPrChange w:id="0" w:author="Barría Díaz, Renato Fabián" w:date="2022-11-15T12:51:00Z">
        <w:pPr>
          <w:spacing w:after="100" w:line="259" w:lineRule="auto"/>
        </w:pPr>
      </w:pPrChange>
    </w:pPr>
    <w:rPr>
      <w:rPrChange w:id="0" w:author="Barría Díaz, Renato Fabián" w:date="2022-11-15T12:51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C49B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031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4757"/>
    <w:pPr>
      <w:tabs>
        <w:tab w:val="right" w:leader="dot" w:pos="8828"/>
      </w:tabs>
      <w:spacing w:after="100"/>
      <w:ind w:left="440"/>
      <w:pPrChange w:id="1" w:author="Barría Díaz, Renato Fabián" w:date="2022-11-15T12:53:00Z">
        <w:pPr>
          <w:spacing w:after="100" w:line="259" w:lineRule="auto"/>
          <w:ind w:left="440"/>
        </w:pPr>
      </w:pPrChange>
    </w:pPr>
    <w:rPr>
      <w:rPrChange w:id="1" w:author="Barría Díaz, Renato Fabián" w:date="2022-11-15T12:53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paragraph" w:styleId="Encabezado">
    <w:name w:val="header"/>
    <w:basedOn w:val="Normal"/>
    <w:link w:val="Encabezado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96"/>
  </w:style>
  <w:style w:type="paragraph" w:styleId="Piedepgina">
    <w:name w:val="footer"/>
    <w:basedOn w:val="Normal"/>
    <w:link w:val="Piedepgina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96"/>
  </w:style>
  <w:style w:type="paragraph" w:styleId="NormalWeb">
    <w:name w:val="Normal (Web)"/>
    <w:basedOn w:val="Normal"/>
    <w:uiPriority w:val="99"/>
    <w:semiHidden/>
    <w:unhideWhenUsed/>
    <w:rsid w:val="000A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820A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A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20AB4"/>
    <w:rPr>
      <w:rFonts w:eastAsiaTheme="minorEastAsia"/>
      <w:color w:val="5A5A5A" w:themeColor="text1" w:themeTint="A5"/>
      <w:spacing w:val="15"/>
    </w:rPr>
  </w:style>
  <w:style w:type="numbering" w:customStyle="1" w:styleId="Listaactual1">
    <w:name w:val="Lista actual1"/>
    <w:uiPriority w:val="99"/>
    <w:rsid w:val="00BA5010"/>
    <w:pPr>
      <w:numPr>
        <w:numId w:val="19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D6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1750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 FUNDAMENTOS DE LENGUAJE DE PROGRAMACIÓN</vt:lpstr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 FUNDAMENTOS DE LENGUAJE DE PROGRAMACIÓN</dc:title>
  <dc:subject/>
  <dc:creator>Renato fabian Barria diaz</dc:creator>
  <cp:keywords/>
  <dc:description/>
  <cp:lastModifiedBy>Villarroel Núñez, Nicolás Cristóbal</cp:lastModifiedBy>
  <cp:revision>2</cp:revision>
  <dcterms:created xsi:type="dcterms:W3CDTF">2022-11-22T03:25:00Z</dcterms:created>
  <dcterms:modified xsi:type="dcterms:W3CDTF">2022-11-22T03:25:00Z</dcterms:modified>
</cp:coreProperties>
</file>