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-19295801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18F08F95" w14:textId="45A45FDA" w:rsidR="008C735F" w:rsidRDefault="000A7C8F">
          <w:ins w:id="1" w:author="Esquivias Carvajal, Diego Andres" w:date="2022-11-14T20:00:00Z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6093B1C" wp14:editId="5938B385">
                  <wp:simplePos x="0" y="0"/>
                  <wp:positionH relativeFrom="margin">
                    <wp:align>left</wp:align>
                  </wp:positionH>
                  <wp:positionV relativeFrom="paragraph">
                    <wp:posOffset>14915</wp:posOffset>
                  </wp:positionV>
                  <wp:extent cx="1817520" cy="797442"/>
                  <wp:effectExtent l="0" t="0" r="0" b="3175"/>
                  <wp:wrapNone/>
                  <wp:docPr id="7" name="Imagen 7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Diagrama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520" cy="797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ins>
          <w:ins w:id="2" w:author="Esquivias Carvajal, Diego Andres" w:date="2022-11-14T19:55:00Z">
            <w:r>
              <w:rPr>
                <w:rFonts w:ascii="Galliard BT" w:hAnsi="Galliard BT"/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anchor distT="0" distB="0" distL="114300" distR="114300" simplePos="0" relativeHeight="251660288" behindDoc="0" locked="0" layoutInCell="1" allowOverlap="1" wp14:anchorId="29F35161" wp14:editId="54F9BBC3">
                  <wp:simplePos x="0" y="0"/>
                  <wp:positionH relativeFrom="margin">
                    <wp:align>center</wp:align>
                  </wp:positionH>
                  <wp:positionV relativeFrom="paragraph">
                    <wp:posOffset>16510</wp:posOffset>
                  </wp:positionV>
                  <wp:extent cx="2199600" cy="1753200"/>
                  <wp:effectExtent l="0" t="0" r="0" b="0"/>
                  <wp:wrapNone/>
                  <wp:docPr id="9" name="Imagen 9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9600" cy="175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ins>
          <w:ins w:id="3" w:author="Esquivias Carvajal, Diego Andres" w:date="2022-11-14T20:00:00Z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E884A0C" wp14:editId="23AFD301">
                  <wp:simplePos x="0" y="0"/>
                  <wp:positionH relativeFrom="margin">
                    <wp:posOffset>3976267</wp:posOffset>
                  </wp:positionH>
                  <wp:positionV relativeFrom="paragraph">
                    <wp:posOffset>-2215</wp:posOffset>
                  </wp:positionV>
                  <wp:extent cx="2048400" cy="867600"/>
                  <wp:effectExtent l="0" t="0" r="9525" b="8890"/>
                  <wp:wrapNone/>
                  <wp:docPr id="10" name="Imagen 10" descr="png_fia_un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png_fia_un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400" cy="8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ins>
        </w:p>
        <w:p w14:paraId="19BACA53" w14:textId="7E1B15E2" w:rsidR="008C735F" w:rsidRDefault="00203196" w:rsidP="00203196">
          <w:pPr>
            <w:tabs>
              <w:tab w:val="left" w:pos="5023"/>
            </w:tabs>
            <w:pPrChange w:id="4" w:author="Esquivias Carvajal, Diego Andres" w:date="2022-11-14T19:54:00Z">
              <w:pPr/>
            </w:pPrChange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C1126E" wp14:editId="49937CC7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1828800</wp:posOffset>
                    </wp:positionV>
                    <wp:extent cx="6864350" cy="7751445"/>
                    <wp:effectExtent l="0" t="0" r="2540" b="190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350" cy="7751445"/>
                              <a:chOff x="0" y="1371600"/>
                              <a:chExt cx="6864824" cy="7751928"/>
                            </a:xfrm>
                          </wpg:grpSpPr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A275E4" w14:textId="71243A06" w:rsidR="008C735F" w:rsidRDefault="008C735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Renato Fabian Barria Diaz</w:t>
                                  </w:r>
                                </w:p>
                                <w:p w14:paraId="3749EACA" w14:textId="48E07449" w:rsidR="008C735F" w:rsidRDefault="008C735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Mauricio Alejandro Muñoz Ortiz</w:t>
                                  </w:r>
                                </w:p>
                                <w:p w14:paraId="65D9EAE9" w14:textId="5CFE7505" w:rsidR="008C735F" w:rsidRDefault="008C735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Diego Andrés Esquivias Carvajal</w:t>
                                  </w:r>
                                </w:p>
                                <w:p w14:paraId="28DC2346" w14:textId="15D2E26E" w:rsidR="008C735F" w:rsidRDefault="008C735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Nicolas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Cristobal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Villarroel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Nuñez</w:t>
                                  </w:r>
                                  <w:proofErr w:type="spellEnd"/>
                                </w:p>
                                <w:p w14:paraId="56455F51" w14:textId="7E1B079B" w:rsidR="008C735F" w:rsidRDefault="008C735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5A915E54" w14:textId="27563919" w:rsidR="008C735F" w:rsidRDefault="008C735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Esteban Miranda Escobar</w:t>
                                  </w:r>
                                </w:p>
                                <w:p w14:paraId="31D92A7B" w14:textId="733F8593" w:rsidR="008C735F" w:rsidRDefault="008C735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30D4C511" w14:textId="013D8E96" w:rsidR="008C735F" w:rsidRDefault="008C735F" w:rsidP="008C735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Ingeniería Civil en Informática y </w:t>
                                  </w:r>
                                  <w:r w:rsidR="00BD7BDF">
                                    <w:rPr>
                                      <w:color w:val="FFFFFF" w:themeColor="background1"/>
                                    </w:rPr>
                                    <w:t>computación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48"/>
                                      <w:szCs w:val="48"/>
                                      <w:rPrChange w:id="5" w:author="Esquivias Carvajal, Diego Andres" w:date="2022-11-14T20:00:00Z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rPrChange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CF39689" w14:textId="509E044E" w:rsidR="008C735F" w:rsidRPr="000A7C8F" w:rsidRDefault="000A7C8F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48"/>
                                          <w:szCs w:val="48"/>
                                          <w:rPrChange w:id="6" w:author="Esquivias Carvajal, Diego Andres" w:date="2022-11-14T20:00:00Z">
                                            <w:rPr>
                                              <w:rFonts w:asciiTheme="majorHAnsi" w:eastAsiaTheme="majorEastAsia" w:hAnsiTheme="majorHAnsi" w:cstheme="majorBidi"/>
                                              <w:caps/>
                                              <w:color w:val="4472C4" w:themeColor="accent1"/>
                                              <w:sz w:val="72"/>
                                              <w:szCs w:val="72"/>
                                            </w:rPr>
                                          </w:rPrChange>
                                        </w:rPr>
                                      </w:pPr>
                                      <w:del w:id="7" w:author="Esquivias Carvajal, Diego Andres" w:date="2022-11-14T19:58:00Z">
                                        <w:r w:rsidRPr="000A7C8F" w:rsidDel="000A7C8F">
                                          <w:rPr>
                                            <w:rFonts w:asciiTheme="majorHAnsi" w:eastAsiaTheme="majorEastAsia" w:hAnsiTheme="majorHAnsi" w:cstheme="majorBidi"/>
                                            <w:b/>
                                            <w:bCs/>
                                            <w:caps/>
                                            <w:color w:val="4472C4" w:themeColor="accent1"/>
                                            <w:sz w:val="48"/>
                                            <w:szCs w:val="48"/>
                                            <w:rPrChange w:id="8" w:author="Esquivias Carvajal, Diego Andres" w:date="2022-11-14T20:00:00Z">
                                              <w:rPr>
                                                <w:rFonts w:asciiTheme="majorHAnsi" w:eastAsiaTheme="majorEastAsia" w:hAnsiTheme="majorHAnsi" w:cstheme="majorBidi"/>
                                                <w:caps/>
                                                <w:color w:val="4472C4" w:themeColor="accent1"/>
                                                <w:sz w:val="72"/>
                                                <w:szCs w:val="72"/>
                                              </w:rPr>
                                            </w:rPrChange>
                                          </w:rPr>
                                          <w:delText>Taller n°1</w:delText>
                                        </w:r>
                                      </w:del>
                                      <w:ins w:id="9" w:author="Esquivias Carvajal, Diego Andres" w:date="2022-11-14T19:59:00Z">
                                        <w:r w:rsidRPr="000A7C8F">
                                          <w:rPr>
                                            <w:rFonts w:asciiTheme="majorHAnsi" w:eastAsiaTheme="majorEastAsia" w:hAnsiTheme="majorHAnsi" w:cstheme="majorBidi"/>
                                            <w:b/>
                                            <w:bCs/>
                                            <w:caps/>
                                            <w:color w:val="4472C4" w:themeColor="accent1"/>
                                            <w:sz w:val="48"/>
                                            <w:szCs w:val="48"/>
                                            <w:rPrChange w:id="10" w:author="Esquivias Carvajal, Diego Andres" w:date="2022-11-14T20:00:00Z">
                                              <w:rPr>
                                                <w:rFonts w:asciiTheme="majorHAnsi" w:eastAsiaTheme="majorEastAsia" w:hAnsiTheme="majorHAnsi" w:cstheme="majorBidi"/>
                                                <w:caps/>
                                                <w:color w:val="4472C4" w:themeColor="accent1"/>
                                                <w:sz w:val="72"/>
                                                <w:szCs w:val="72"/>
                                              </w:rPr>
                                            </w:rPrChange>
                                          </w:rPr>
                                          <w:t>PROYECTO N°1 FUNDAMENTOS DE LENGUAJE DE PROGRAMACI</w:t>
                                        </w:r>
                                      </w:ins>
                                      <w:ins w:id="11" w:author="Esquivias Carvajal, Diego Andres" w:date="2022-11-14T20:01:00Z"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b/>
                                            <w:bCs/>
                                            <w:caps/>
                                            <w:color w:val="4472C4" w:themeColor="accent1"/>
                                            <w:sz w:val="48"/>
                                            <w:szCs w:val="48"/>
                                          </w:rPr>
                                          <w:t>Ó</w:t>
                                        </w:r>
                                      </w:ins>
                                      <w:ins w:id="12" w:author="Esquivias Carvajal, Diego Andres" w:date="2022-11-14T19:59:00Z">
                                        <w:r w:rsidRPr="000A7C8F">
                                          <w:rPr>
                                            <w:rFonts w:asciiTheme="majorHAnsi" w:eastAsiaTheme="majorEastAsia" w:hAnsiTheme="majorHAnsi" w:cstheme="majorBidi"/>
                                            <w:b/>
                                            <w:bCs/>
                                            <w:caps/>
                                            <w:color w:val="4472C4" w:themeColor="accent1"/>
                                            <w:sz w:val="48"/>
                                            <w:szCs w:val="48"/>
                                            <w:rPrChange w:id="13" w:author="Esquivias Carvajal, Diego Andres" w:date="2022-11-14T20:00:00Z">
                                              <w:rPr>
                                                <w:rFonts w:asciiTheme="majorHAnsi" w:eastAsiaTheme="majorEastAsia" w:hAnsiTheme="majorHAnsi" w:cstheme="majorBidi"/>
                                                <w:caps/>
                                                <w:color w:val="4472C4" w:themeColor="accent1"/>
                                                <w:sz w:val="72"/>
                                                <w:szCs w:val="72"/>
                                              </w:rPr>
                                            </w:rPrChange>
                                          </w:rPr>
                                          <w:t>N</w:t>
                                        </w:r>
                                      </w:ins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FC1126E" id="Grupo 193" o:spid="_x0000_s1026" style="position:absolute;margin-left:36pt;margin-top:2in;width:540.5pt;height:610.35pt;z-index:-251657216;mso-width-percent:882;mso-position-horizontal-relative:page;mso-position-vertical-relative:page;mso-width-percent:882" coordorigin=",13716" coordsize="68648,77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">
                    <v:rect id="Rectángulo 195" o:spid="_x0000_s1027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13A275E4" w14:textId="71243A06" w:rsidR="008C735F" w:rsidRDefault="008C735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Renato Fabian Barria Diaz</w:t>
                            </w:r>
                          </w:p>
                          <w:p w14:paraId="3749EACA" w14:textId="48E07449" w:rsidR="008C735F" w:rsidRDefault="008C735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Mauricio Alejandro Muñoz Ortiz</w:t>
                            </w:r>
                          </w:p>
                          <w:p w14:paraId="65D9EAE9" w14:textId="5CFE7505" w:rsidR="008C735F" w:rsidRDefault="008C735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Diego Andrés Esquivias Carvajal</w:t>
                            </w:r>
                          </w:p>
                          <w:p w14:paraId="28DC2346" w14:textId="15D2E26E" w:rsidR="008C735F" w:rsidRDefault="008C735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Nicolas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Cristobal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Villarroel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Nuñez</w:t>
                            </w:r>
                            <w:proofErr w:type="spellEnd"/>
                          </w:p>
                          <w:p w14:paraId="56455F51" w14:textId="7E1B079B" w:rsidR="008C735F" w:rsidRDefault="008C735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A915E54" w14:textId="27563919" w:rsidR="008C735F" w:rsidRDefault="008C735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Esteban Miranda Escobar</w:t>
                            </w:r>
                          </w:p>
                          <w:p w14:paraId="31D92A7B" w14:textId="733F8593" w:rsidR="008C735F" w:rsidRDefault="008C735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30D4C511" w14:textId="013D8E96" w:rsidR="008C735F" w:rsidRDefault="008C735F" w:rsidP="008C735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Ingeniería Civil en Informática y </w:t>
                            </w:r>
                            <w:r w:rsidR="00BD7BDF">
                              <w:rPr>
                                <w:color w:val="FFFFFF" w:themeColor="background1"/>
                              </w:rPr>
                              <w:t>computación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8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48"/>
                                <w:szCs w:val="48"/>
                                <w:rPrChange w:id="14" w:author="Esquivias Carvajal, Diego Andres" w:date="2022-11-14T20:00:00Z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rPrChange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CF39689" w14:textId="509E044E" w:rsidR="008C735F" w:rsidRPr="000A7C8F" w:rsidRDefault="000A7C8F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48"/>
                                    <w:szCs w:val="48"/>
                                    <w:rPrChange w:id="15" w:author="Esquivias Carvajal, Diego Andres" w:date="2022-11-14T20:00:00Z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rPrChange>
                                  </w:rPr>
                                </w:pPr>
                                <w:del w:id="16" w:author="Esquivias Carvajal, Diego Andres" w:date="2022-11-14T19:58:00Z">
                                  <w:r w:rsidRPr="000A7C8F" w:rsidDel="000A7C8F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48"/>
                                      <w:szCs w:val="48"/>
                                      <w:rPrChange w:id="17" w:author="Esquivias Carvajal, Diego Andres" w:date="2022-11-14T20:00:00Z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rPrChange>
                                    </w:rPr>
                                    <w:delText>Taller n°1</w:delText>
                                  </w:r>
                                </w:del>
                                <w:ins w:id="18" w:author="Esquivias Carvajal, Diego Andres" w:date="2022-11-14T19:59:00Z">
                                  <w:r w:rsidRPr="000A7C8F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48"/>
                                      <w:szCs w:val="48"/>
                                      <w:rPrChange w:id="19" w:author="Esquivias Carvajal, Diego Andres" w:date="2022-11-14T20:00:00Z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rPrChange>
                                    </w:rPr>
                                    <w:t>PROYECTO N°1 FUNDAMENTOS DE LENGUAJE DE PROGRAMACI</w:t>
                                  </w:r>
                                </w:ins>
                                <w:ins w:id="20" w:author="Esquivias Carvajal, Diego Andres" w:date="2022-11-14T20:01:00Z"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t>Ó</w:t>
                                  </w:r>
                                </w:ins>
                                <w:ins w:id="21" w:author="Esquivias Carvajal, Diego Andres" w:date="2022-11-14T19:59:00Z">
                                  <w:r w:rsidRPr="000A7C8F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48"/>
                                      <w:szCs w:val="48"/>
                                      <w:rPrChange w:id="22" w:author="Esquivias Carvajal, Diego Andres" w:date="2022-11-14T20:00:00Z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rPrChange>
                                    </w:rPr>
                                    <w:t>N</w:t>
                                  </w:r>
                                </w:ins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8C735F">
            <w:br w:type="page"/>
          </w:r>
          <w:ins w:id="23" w:author="Esquivias Carvajal, Diego Andres" w:date="2022-11-14T19:54:00Z">
            <w:r>
              <w:lastRenderedPageBreak/>
              <w:tab/>
            </w:r>
          </w:ins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MX" w:eastAsia="en-US"/>
            </w:rPr>
            <w:id w:val="2793086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DF090DC" w14:textId="5657C961" w:rsidR="008C735F" w:rsidRDefault="008C735F">
              <w:pPr>
                <w:pStyle w:val="TtuloTDC"/>
              </w:pPr>
              <w:r>
                <w:rPr>
                  <w:lang w:val="es-MX"/>
                </w:rPr>
                <w:t>Contenido</w:t>
              </w:r>
            </w:p>
            <w:p w14:paraId="17DC23C5" w14:textId="2F648EB9" w:rsidR="00203196" w:rsidRDefault="008C735F" w:rsidP="00203196">
              <w:pPr>
                <w:pStyle w:val="TDC1"/>
                <w:rPr>
                  <w:ins w:id="24" w:author="Esquivias Carvajal, Diego Andres" w:date="2022-11-14T19:48:00Z"/>
                  <w:rFonts w:eastAsiaTheme="minorEastAsia"/>
                  <w:noProof/>
                  <w:lang w:eastAsia="es-C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ins w:id="25" w:author="Esquivias Carvajal, Diego Andres" w:date="2022-11-14T19:48:00Z">
                <w:r w:rsidR="00203196" w:rsidRPr="006C7A52">
                  <w:rPr>
                    <w:rStyle w:val="Hipervnculo"/>
                    <w:noProof/>
                  </w:rPr>
                  <w:fldChar w:fldCharType="begin"/>
                </w:r>
                <w:r w:rsidR="00203196" w:rsidRPr="006C7A52">
                  <w:rPr>
                    <w:rStyle w:val="Hipervnculo"/>
                    <w:noProof/>
                  </w:rPr>
                  <w:instrText xml:space="preserve"> </w:instrText>
                </w:r>
                <w:r w:rsidR="00203196">
                  <w:rPr>
                    <w:noProof/>
                  </w:rPr>
                  <w:instrText>HYPERLINK \l "_Toc119347713"</w:instrText>
                </w:r>
                <w:r w:rsidR="00203196" w:rsidRPr="006C7A52">
                  <w:rPr>
                    <w:rStyle w:val="Hipervnculo"/>
                    <w:noProof/>
                  </w:rPr>
                  <w:instrText xml:space="preserve"> </w:instrText>
                </w:r>
                <w:r w:rsidR="00203196" w:rsidRPr="006C7A52">
                  <w:rPr>
                    <w:rStyle w:val="Hipervnculo"/>
                    <w:noProof/>
                  </w:rPr>
                </w:r>
                <w:r w:rsidR="00203196" w:rsidRPr="006C7A52">
                  <w:rPr>
                    <w:rStyle w:val="Hipervnculo"/>
                    <w:noProof/>
                  </w:rPr>
                  <w:fldChar w:fldCharType="separate"/>
                </w:r>
                <w:r w:rsidR="00203196" w:rsidRPr="006C7A52">
                  <w:rPr>
                    <w:rStyle w:val="Hipervnculo"/>
                    <w:noProof/>
                  </w:rPr>
                  <w:t>Introducción</w:t>
                </w:r>
                <w:r w:rsidR="00203196">
                  <w:rPr>
                    <w:noProof/>
                    <w:webHidden/>
                  </w:rPr>
                  <w:tab/>
                </w:r>
                <w:r w:rsidR="00203196">
                  <w:rPr>
                    <w:noProof/>
                    <w:webHidden/>
                  </w:rPr>
                  <w:fldChar w:fldCharType="begin"/>
                </w:r>
                <w:r w:rsidR="00203196">
                  <w:rPr>
                    <w:noProof/>
                    <w:webHidden/>
                  </w:rPr>
                  <w:instrText xml:space="preserve"> PAGEREF _Toc119347713 \h </w:instrText>
                </w:r>
                <w:r w:rsidR="00203196">
                  <w:rPr>
                    <w:noProof/>
                    <w:webHidden/>
                  </w:rPr>
                </w:r>
              </w:ins>
              <w:r w:rsidR="00203196">
                <w:rPr>
                  <w:noProof/>
                  <w:webHidden/>
                </w:rPr>
                <w:fldChar w:fldCharType="separate"/>
              </w:r>
              <w:ins w:id="26" w:author="Esquivias Carvajal, Diego Andres" w:date="2022-11-14T19:48:00Z">
                <w:r w:rsidR="00203196">
                  <w:rPr>
                    <w:noProof/>
                    <w:webHidden/>
                  </w:rPr>
                  <w:t>1</w:t>
                </w:r>
                <w:r w:rsidR="00203196">
                  <w:rPr>
                    <w:noProof/>
                    <w:webHidden/>
                  </w:rPr>
                  <w:fldChar w:fldCharType="end"/>
                </w:r>
                <w:r w:rsidR="00203196" w:rsidRPr="006C7A52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7354F00A" w14:textId="0DDAB3D0" w:rsidR="00203196" w:rsidRDefault="00203196" w:rsidP="00203196">
              <w:pPr>
                <w:pStyle w:val="TDC1"/>
                <w:rPr>
                  <w:ins w:id="27" w:author="Esquivias Carvajal, Diego Andres" w:date="2022-11-14T19:48:00Z"/>
                  <w:rFonts w:eastAsiaTheme="minorEastAsia"/>
                  <w:noProof/>
                  <w:lang w:eastAsia="es-CL"/>
                </w:rPr>
              </w:pPr>
              <w:ins w:id="28" w:author="Esquivias Carvajal, Diego Andres" w:date="2022-11-14T19:48:00Z">
                <w:r w:rsidRPr="006C7A52">
                  <w:rPr>
                    <w:rStyle w:val="Hipervnculo"/>
                    <w:noProof/>
                  </w:rPr>
                  <w:fldChar w:fldCharType="begin"/>
                </w:r>
                <w:r w:rsidRPr="006C7A52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"_Toc119347714"</w:instrText>
                </w:r>
                <w:r w:rsidRPr="006C7A52">
                  <w:rPr>
                    <w:rStyle w:val="Hipervnculo"/>
                    <w:noProof/>
                  </w:rPr>
                  <w:instrText xml:space="preserve"> </w:instrText>
                </w:r>
                <w:r w:rsidRPr="006C7A52">
                  <w:rPr>
                    <w:rStyle w:val="Hipervnculo"/>
                    <w:noProof/>
                  </w:rPr>
                </w:r>
                <w:r w:rsidRPr="006C7A52">
                  <w:rPr>
                    <w:rStyle w:val="Hipervnculo"/>
                    <w:noProof/>
                  </w:rPr>
                  <w:fldChar w:fldCharType="separate"/>
                </w:r>
                <w:r w:rsidRPr="006C7A52">
                  <w:rPr>
                    <w:rStyle w:val="Hipervnculo"/>
                    <w:noProof/>
                  </w:rPr>
                  <w:t>Desarrollo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_Toc119347714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29" w:author="Esquivias Carvajal, Diego Andres" w:date="2022-11-14T19:48:00Z"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C7A52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1C89A7AC" w14:textId="0CC83A13" w:rsidR="00203196" w:rsidRDefault="00203196">
              <w:pPr>
                <w:pStyle w:val="TDC2"/>
                <w:tabs>
                  <w:tab w:val="right" w:leader="dot" w:pos="8828"/>
                </w:tabs>
                <w:rPr>
                  <w:ins w:id="30" w:author="Esquivias Carvajal, Diego Andres" w:date="2022-11-14T19:48:00Z"/>
                  <w:noProof/>
                </w:rPr>
              </w:pPr>
              <w:ins w:id="31" w:author="Esquivias Carvajal, Diego Andres" w:date="2022-11-14T19:48:00Z">
                <w:r w:rsidRPr="006C7A52">
                  <w:rPr>
                    <w:rStyle w:val="Hipervnculo"/>
                    <w:noProof/>
                  </w:rPr>
                  <w:fldChar w:fldCharType="begin"/>
                </w:r>
                <w:r w:rsidRPr="006C7A52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"_Toc119347715"</w:instrText>
                </w:r>
                <w:r w:rsidRPr="006C7A52">
                  <w:rPr>
                    <w:rStyle w:val="Hipervnculo"/>
                    <w:noProof/>
                  </w:rPr>
                  <w:instrText xml:space="preserve"> </w:instrText>
                </w:r>
                <w:r w:rsidRPr="006C7A52">
                  <w:rPr>
                    <w:rStyle w:val="Hipervnculo"/>
                    <w:noProof/>
                  </w:rPr>
                </w:r>
                <w:r w:rsidRPr="006C7A52">
                  <w:rPr>
                    <w:rStyle w:val="Hipervnculo"/>
                    <w:noProof/>
                  </w:rPr>
                  <w:fldChar w:fldCharType="separate"/>
                </w:r>
                <w:r w:rsidRPr="006C7A52">
                  <w:rPr>
                    <w:rStyle w:val="Hipervnculo"/>
                    <w:noProof/>
                  </w:rPr>
                  <w:t>Desarrollo de la Problemática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_Toc119347715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32" w:author="Esquivias Carvajal, Diego Andres" w:date="2022-11-14T19:48:00Z"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C7A52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67F224A9" w14:textId="72EDA241" w:rsidR="00203196" w:rsidRDefault="00203196">
              <w:pPr>
                <w:pStyle w:val="TDC2"/>
                <w:tabs>
                  <w:tab w:val="right" w:leader="dot" w:pos="8828"/>
                </w:tabs>
                <w:rPr>
                  <w:ins w:id="33" w:author="Esquivias Carvajal, Diego Andres" w:date="2022-11-14T19:48:00Z"/>
                  <w:noProof/>
                </w:rPr>
              </w:pPr>
              <w:ins w:id="34" w:author="Esquivias Carvajal, Diego Andres" w:date="2022-11-14T19:48:00Z">
                <w:r w:rsidRPr="006C7A52">
                  <w:rPr>
                    <w:rStyle w:val="Hipervnculo"/>
                    <w:noProof/>
                  </w:rPr>
                  <w:fldChar w:fldCharType="begin"/>
                </w:r>
                <w:r w:rsidRPr="006C7A52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"_Toc119347716"</w:instrText>
                </w:r>
                <w:r w:rsidRPr="006C7A52">
                  <w:rPr>
                    <w:rStyle w:val="Hipervnculo"/>
                    <w:noProof/>
                  </w:rPr>
                  <w:instrText xml:space="preserve"> </w:instrText>
                </w:r>
                <w:r w:rsidRPr="006C7A52">
                  <w:rPr>
                    <w:rStyle w:val="Hipervnculo"/>
                    <w:noProof/>
                  </w:rPr>
                </w:r>
                <w:r w:rsidRPr="006C7A52">
                  <w:rPr>
                    <w:rStyle w:val="Hipervnculo"/>
                    <w:noProof/>
                  </w:rPr>
                  <w:fldChar w:fldCharType="separate"/>
                </w:r>
                <w:r w:rsidRPr="006C7A52">
                  <w:rPr>
                    <w:rStyle w:val="Hipervnculo"/>
                    <w:noProof/>
                  </w:rPr>
                  <w:t>Fundamentos de las preguntas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_Toc119347716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35" w:author="Esquivias Carvajal, Diego Andres" w:date="2022-11-14T19:48:00Z"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C7A52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4F75438E" w14:textId="13CE7EC3" w:rsidR="00203196" w:rsidRDefault="00203196">
              <w:pPr>
                <w:pStyle w:val="TDC2"/>
                <w:tabs>
                  <w:tab w:val="right" w:leader="dot" w:pos="8828"/>
                </w:tabs>
                <w:rPr>
                  <w:ins w:id="36" w:author="Esquivias Carvajal, Diego Andres" w:date="2022-11-14T19:48:00Z"/>
                  <w:noProof/>
                </w:rPr>
              </w:pPr>
              <w:ins w:id="37" w:author="Esquivias Carvajal, Diego Andres" w:date="2022-11-14T19:48:00Z">
                <w:r w:rsidRPr="006C7A52">
                  <w:rPr>
                    <w:rStyle w:val="Hipervnculo"/>
                    <w:noProof/>
                  </w:rPr>
                  <w:fldChar w:fldCharType="begin"/>
                </w:r>
                <w:r w:rsidRPr="006C7A52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"_Toc119347717"</w:instrText>
                </w:r>
                <w:r w:rsidRPr="006C7A52">
                  <w:rPr>
                    <w:rStyle w:val="Hipervnculo"/>
                    <w:noProof/>
                  </w:rPr>
                  <w:instrText xml:space="preserve"> </w:instrText>
                </w:r>
                <w:r w:rsidRPr="006C7A52">
                  <w:rPr>
                    <w:rStyle w:val="Hipervnculo"/>
                    <w:noProof/>
                  </w:rPr>
                </w:r>
                <w:r w:rsidRPr="006C7A52">
                  <w:rPr>
                    <w:rStyle w:val="Hipervnculo"/>
                    <w:noProof/>
                  </w:rPr>
                  <w:fldChar w:fldCharType="separate"/>
                </w:r>
                <w:r w:rsidRPr="006C7A52">
                  <w:rPr>
                    <w:rStyle w:val="Hipervnculo"/>
                    <w:noProof/>
                  </w:rPr>
                  <w:t>Lenguajes utilizados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_Toc119347717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38" w:author="Esquivias Carvajal, Diego Andres" w:date="2022-11-14T19:48:00Z"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C7A52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60AD8875" w14:textId="472C00B1" w:rsidR="00203196" w:rsidRDefault="00203196">
              <w:pPr>
                <w:pStyle w:val="TDC3"/>
                <w:tabs>
                  <w:tab w:val="right" w:leader="dot" w:pos="8828"/>
                </w:tabs>
                <w:rPr>
                  <w:ins w:id="39" w:author="Esquivias Carvajal, Diego Andres" w:date="2022-11-14T19:48:00Z"/>
                  <w:noProof/>
                </w:rPr>
              </w:pPr>
              <w:ins w:id="40" w:author="Esquivias Carvajal, Diego Andres" w:date="2022-11-14T19:48:00Z">
                <w:r w:rsidRPr="006C7A52">
                  <w:rPr>
                    <w:rStyle w:val="Hipervnculo"/>
                    <w:noProof/>
                  </w:rPr>
                  <w:fldChar w:fldCharType="begin"/>
                </w:r>
                <w:r w:rsidRPr="006C7A52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"_Toc119347718"</w:instrText>
                </w:r>
                <w:r w:rsidRPr="006C7A52">
                  <w:rPr>
                    <w:rStyle w:val="Hipervnculo"/>
                    <w:noProof/>
                  </w:rPr>
                  <w:instrText xml:space="preserve"> </w:instrText>
                </w:r>
                <w:r w:rsidRPr="006C7A52">
                  <w:rPr>
                    <w:rStyle w:val="Hipervnculo"/>
                    <w:noProof/>
                  </w:rPr>
                </w:r>
                <w:r w:rsidRPr="006C7A52">
                  <w:rPr>
                    <w:rStyle w:val="Hipervnculo"/>
                    <w:noProof/>
                  </w:rPr>
                  <w:fldChar w:fldCharType="separate"/>
                </w:r>
                <w:r w:rsidRPr="006C7A52">
                  <w:rPr>
                    <w:rStyle w:val="Hipervnculo"/>
                    <w:noProof/>
                  </w:rPr>
                  <w:t>Python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_Toc119347718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41" w:author="Esquivias Carvajal, Diego Andres" w:date="2022-11-14T19:48:00Z"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C7A52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7C58E397" w14:textId="3113BA45" w:rsidR="00203196" w:rsidRDefault="00203196">
              <w:pPr>
                <w:pStyle w:val="TDC3"/>
                <w:tabs>
                  <w:tab w:val="right" w:leader="dot" w:pos="8828"/>
                </w:tabs>
                <w:rPr>
                  <w:ins w:id="42" w:author="Esquivias Carvajal, Diego Andres" w:date="2022-11-14T19:48:00Z"/>
                  <w:noProof/>
                </w:rPr>
              </w:pPr>
              <w:ins w:id="43" w:author="Esquivias Carvajal, Diego Andres" w:date="2022-11-14T19:48:00Z">
                <w:r w:rsidRPr="006C7A52">
                  <w:rPr>
                    <w:rStyle w:val="Hipervnculo"/>
                    <w:noProof/>
                  </w:rPr>
                  <w:fldChar w:fldCharType="begin"/>
                </w:r>
                <w:r w:rsidRPr="006C7A52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"_Toc119347719"</w:instrText>
                </w:r>
                <w:r w:rsidRPr="006C7A52">
                  <w:rPr>
                    <w:rStyle w:val="Hipervnculo"/>
                    <w:noProof/>
                  </w:rPr>
                  <w:instrText xml:space="preserve"> </w:instrText>
                </w:r>
                <w:r w:rsidRPr="006C7A52">
                  <w:rPr>
                    <w:rStyle w:val="Hipervnculo"/>
                    <w:noProof/>
                  </w:rPr>
                </w:r>
                <w:r w:rsidRPr="006C7A52">
                  <w:rPr>
                    <w:rStyle w:val="Hipervnculo"/>
                    <w:noProof/>
                  </w:rPr>
                  <w:fldChar w:fldCharType="separate"/>
                </w:r>
                <w:r w:rsidRPr="006C7A52">
                  <w:rPr>
                    <w:rStyle w:val="Hipervnculo"/>
                    <w:noProof/>
                  </w:rPr>
                  <w:t>Base de datos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_Toc119347719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44" w:author="Esquivias Carvajal, Diego Andres" w:date="2022-11-14T19:48:00Z"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C7A52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7920180E" w14:textId="74653908" w:rsidR="00203196" w:rsidRDefault="00203196">
              <w:pPr>
                <w:pStyle w:val="TDC3"/>
                <w:tabs>
                  <w:tab w:val="left" w:pos="880"/>
                  <w:tab w:val="right" w:leader="dot" w:pos="8828"/>
                </w:tabs>
                <w:rPr>
                  <w:ins w:id="45" w:author="Esquivias Carvajal, Diego Andres" w:date="2022-11-14T19:48:00Z"/>
                  <w:noProof/>
                </w:rPr>
              </w:pPr>
              <w:ins w:id="46" w:author="Esquivias Carvajal, Diego Andres" w:date="2022-11-14T19:48:00Z">
                <w:r w:rsidRPr="006C7A52">
                  <w:rPr>
                    <w:rStyle w:val="Hipervnculo"/>
                    <w:noProof/>
                  </w:rPr>
                  <w:fldChar w:fldCharType="begin"/>
                </w:r>
                <w:r w:rsidRPr="006C7A52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"_Toc119347720"</w:instrText>
                </w:r>
                <w:r w:rsidRPr="006C7A52">
                  <w:rPr>
                    <w:rStyle w:val="Hipervnculo"/>
                    <w:noProof/>
                  </w:rPr>
                  <w:instrText xml:space="preserve"> </w:instrText>
                </w:r>
                <w:r w:rsidRPr="006C7A52">
                  <w:rPr>
                    <w:rStyle w:val="Hipervnculo"/>
                    <w:noProof/>
                  </w:rPr>
                </w:r>
                <w:r w:rsidRPr="006C7A52">
                  <w:rPr>
                    <w:rStyle w:val="Hipervnculo"/>
                    <w:noProof/>
                  </w:rPr>
                  <w:fldChar w:fldCharType="separate"/>
                </w:r>
                <w:r w:rsidRPr="006C7A52">
                  <w:rPr>
                    <w:rStyle w:val="Hipervnculo"/>
                    <w:noProof/>
                  </w:rPr>
                  <w:t>D)</w:t>
                </w:r>
                <w:r>
                  <w:rPr>
                    <w:noProof/>
                  </w:rPr>
                  <w:tab/>
                </w:r>
                <w:r w:rsidRPr="006C7A52">
                  <w:rPr>
                    <w:rStyle w:val="Hipervnculo"/>
                    <w:noProof/>
                  </w:rPr>
                  <w:t>Mysql: Es un sistema de gestión de bases de datos relacionales(RDBMS) de código abierto es respaldado por Oracle y basado en el lenguaje de consulta estructurado(SQL).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_Toc119347720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47" w:author="Esquivias Carvajal, Diego Andres" w:date="2022-11-14T19:48:00Z"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C7A52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5F47C932" w14:textId="1F435DC1" w:rsidR="00203196" w:rsidRDefault="00203196" w:rsidP="00203196">
              <w:pPr>
                <w:pStyle w:val="TDC1"/>
                <w:rPr>
                  <w:ins w:id="48" w:author="Esquivias Carvajal, Diego Andres" w:date="2022-11-14T19:48:00Z"/>
                  <w:rFonts w:eastAsiaTheme="minorEastAsia"/>
                  <w:noProof/>
                  <w:lang w:eastAsia="es-CL"/>
                </w:rPr>
              </w:pPr>
              <w:ins w:id="49" w:author="Esquivias Carvajal, Diego Andres" w:date="2022-11-14T19:48:00Z">
                <w:r w:rsidRPr="006C7A52">
                  <w:rPr>
                    <w:rStyle w:val="Hipervnculo"/>
                    <w:noProof/>
                  </w:rPr>
                  <w:fldChar w:fldCharType="begin"/>
                </w:r>
                <w:r w:rsidRPr="006C7A52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"_Toc119347721"</w:instrText>
                </w:r>
                <w:r w:rsidRPr="006C7A52">
                  <w:rPr>
                    <w:rStyle w:val="Hipervnculo"/>
                    <w:noProof/>
                  </w:rPr>
                  <w:instrText xml:space="preserve"> </w:instrText>
                </w:r>
                <w:r w:rsidRPr="006C7A52">
                  <w:rPr>
                    <w:rStyle w:val="Hipervnculo"/>
                    <w:noProof/>
                  </w:rPr>
                </w:r>
                <w:r w:rsidRPr="006C7A52">
                  <w:rPr>
                    <w:rStyle w:val="Hipervnculo"/>
                    <w:noProof/>
                  </w:rPr>
                  <w:fldChar w:fldCharType="separate"/>
                </w:r>
                <w:r w:rsidRPr="006C7A52">
                  <w:rPr>
                    <w:rStyle w:val="Hipervnculo"/>
                    <w:noProof/>
                  </w:rPr>
                  <w:t>Conclusión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_Toc119347721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50" w:author="Esquivias Carvajal, Diego Andres" w:date="2022-11-14T19:48:00Z"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C7A52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5F386CAD" w14:textId="5FFE6398" w:rsidR="008C735F" w:rsidDel="00203196" w:rsidRDefault="008C735F">
              <w:pPr>
                <w:pStyle w:val="TDC1"/>
                <w:rPr>
                  <w:del w:id="51" w:author="Esquivias Carvajal, Diego Andres" w:date="2022-11-14T19:48:00Z"/>
                  <w:noProof/>
                </w:rPr>
              </w:pPr>
              <w:del w:id="52" w:author="Esquivias Carvajal, Diego Andres" w:date="2022-11-14T19:48:00Z">
                <w:r w:rsidRPr="00203196" w:rsidDel="00203196">
                  <w:rPr>
                    <w:noProof/>
                    <w:rPrChange w:id="53" w:author="Esquivias Carvajal, Diego Andres" w:date="2022-11-14T19:48:00Z">
                      <w:rPr>
                        <w:rStyle w:val="Hipervnculo"/>
                        <w:noProof/>
                      </w:rPr>
                    </w:rPrChange>
                  </w:rPr>
                  <w:delText>Introduccion</w:delText>
                </w:r>
                <w:r w:rsidDel="00203196">
                  <w:rPr>
                    <w:noProof/>
                    <w:webHidden/>
                  </w:rPr>
                  <w:tab/>
                  <w:delText>2</w:delText>
                </w:r>
              </w:del>
            </w:p>
            <w:p w14:paraId="12AE224F" w14:textId="71834855" w:rsidR="008C735F" w:rsidDel="00203196" w:rsidRDefault="008C735F">
              <w:pPr>
                <w:pStyle w:val="TDC1"/>
                <w:rPr>
                  <w:del w:id="54" w:author="Esquivias Carvajal, Diego Andres" w:date="2022-11-14T19:48:00Z"/>
                  <w:noProof/>
                </w:rPr>
              </w:pPr>
              <w:del w:id="55" w:author="Esquivias Carvajal, Diego Andres" w:date="2022-11-14T19:48:00Z">
                <w:r w:rsidRPr="00203196" w:rsidDel="00203196">
                  <w:rPr>
                    <w:noProof/>
                    <w:rPrChange w:id="56" w:author="Esquivias Carvajal, Diego Andres" w:date="2022-11-14T19:48:00Z">
                      <w:rPr>
                        <w:rStyle w:val="Hipervnculo"/>
                        <w:noProof/>
                      </w:rPr>
                    </w:rPrChange>
                  </w:rPr>
                  <w:delText>Desarrollo</w:delText>
                </w:r>
                <w:r w:rsidDel="00203196">
                  <w:rPr>
                    <w:noProof/>
                    <w:webHidden/>
                  </w:rPr>
                  <w:tab/>
                  <w:delText>3</w:delText>
                </w:r>
              </w:del>
            </w:p>
            <w:p w14:paraId="3D66F509" w14:textId="2A8343B1" w:rsidR="008C735F" w:rsidDel="00203196" w:rsidRDefault="008C735F">
              <w:pPr>
                <w:pStyle w:val="TDC1"/>
                <w:rPr>
                  <w:del w:id="57" w:author="Esquivias Carvajal, Diego Andres" w:date="2022-11-14T19:48:00Z"/>
                  <w:noProof/>
                </w:rPr>
              </w:pPr>
              <w:del w:id="58" w:author="Esquivias Carvajal, Diego Andres" w:date="2022-11-14T19:48:00Z">
                <w:r w:rsidRPr="00203196" w:rsidDel="00203196">
                  <w:rPr>
                    <w:noProof/>
                    <w:rPrChange w:id="59" w:author="Esquivias Carvajal, Diego Andres" w:date="2022-11-14T19:48:00Z">
                      <w:rPr>
                        <w:rStyle w:val="Hipervnculo"/>
                        <w:noProof/>
                      </w:rPr>
                    </w:rPrChange>
                  </w:rPr>
                  <w:delText>Conclusion</w:delText>
                </w:r>
                <w:r w:rsidDel="00203196">
                  <w:rPr>
                    <w:noProof/>
                    <w:webHidden/>
                  </w:rPr>
                  <w:tab/>
                  <w:delText>5</w:delText>
                </w:r>
              </w:del>
            </w:p>
            <w:p w14:paraId="00F213CA" w14:textId="205E2255" w:rsidR="008C735F" w:rsidRDefault="008C735F">
              <w:r>
                <w:rPr>
                  <w:b/>
                  <w:bCs/>
                  <w:lang w:val="es-MX"/>
                </w:rPr>
                <w:fldChar w:fldCharType="end"/>
              </w:r>
            </w:p>
          </w:sdtContent>
        </w:sdt>
        <w:p w14:paraId="0927A845" w14:textId="0A4F27E9" w:rsidR="008C735F" w:rsidDel="00FA438C" w:rsidRDefault="008C735F">
          <w:pPr>
            <w:rPr>
              <w:del w:id="60" w:author="Esquivias Carvajal, Diego Andres" w:date="2022-11-06T12:36:00Z"/>
            </w:rPr>
          </w:pPr>
          <w:del w:id="61" w:author="Esquivias Carvajal, Diego Andres" w:date="2022-11-06T12:36:00Z">
            <w:r w:rsidDel="00FA438C">
              <w:br w:type="page"/>
            </w:r>
          </w:del>
        </w:p>
        <w:p w14:paraId="7710FB6D" w14:textId="4D034709" w:rsidR="008C735F" w:rsidRPr="00FA438C" w:rsidRDefault="00000000">
          <w:pPr>
            <w:pPrChange w:id="62" w:author="Esquivias Carvajal, Diego Andres" w:date="2022-11-06T12:36:00Z">
              <w:pPr>
                <w:pStyle w:val="Ttulo1"/>
              </w:pPr>
            </w:pPrChange>
          </w:pPr>
        </w:p>
      </w:sdtContent>
    </w:sdt>
    <w:p w14:paraId="7BFA4BDB" w14:textId="507520C8" w:rsidR="00FA438C" w:rsidRPr="00FA438C" w:rsidRDefault="00AF02BD" w:rsidP="00FA438C">
      <w:pPr>
        <w:pStyle w:val="Ttulo1"/>
      </w:pPr>
      <w:bookmarkStart w:id="63" w:name="_Toc119347713"/>
      <w:r>
        <w:t>Introducción</w:t>
      </w:r>
      <w:bookmarkEnd w:id="63"/>
    </w:p>
    <w:p w14:paraId="655F883B" w14:textId="1CFA33CD" w:rsidR="00AF02BD" w:rsidRDefault="00AF02BD" w:rsidP="00AF02BD"/>
    <w:p w14:paraId="45A1F652" w14:textId="58C327BF" w:rsidR="00AF02BD" w:rsidRDefault="00AF02BD" w:rsidP="00AF02BD">
      <w:r>
        <w:t xml:space="preserve">En este </w:t>
      </w:r>
      <w:r w:rsidR="00320132">
        <w:t>trabajo</w:t>
      </w:r>
      <w:r>
        <w:t xml:space="preserve"> se </w:t>
      </w:r>
      <w:del w:id="64" w:author="Esquivias Carvajal, Diego Andres" w:date="2022-11-14T19:47:00Z">
        <w:r w:rsidDel="00203196">
          <w:delText>utilizara</w:delText>
        </w:r>
      </w:del>
      <w:ins w:id="65" w:author="Esquivias Carvajal, Diego Andres" w:date="2022-11-14T19:47:00Z">
        <w:r w:rsidR="00203196">
          <w:t>utilizará</w:t>
        </w:r>
      </w:ins>
      <w:r>
        <w:t xml:space="preserve"> una serie de herramientas </w:t>
      </w:r>
      <w:r w:rsidR="00320132">
        <w:t xml:space="preserve">para desarrollar una encuesta de la depresión </w:t>
      </w:r>
    </w:p>
    <w:p w14:paraId="1D16085A" w14:textId="714B2714" w:rsidR="00BD7BDF" w:rsidRDefault="00BD7BDF" w:rsidP="00AF02BD"/>
    <w:p w14:paraId="5329EB46" w14:textId="50B3DDBA" w:rsidR="00FA438C" w:rsidRDefault="00BD7BDF" w:rsidP="00BD7BDF">
      <w:pPr>
        <w:rPr>
          <w:ins w:id="66" w:author="Esquivias Carvajal, Diego Andres" w:date="2022-11-06T12:30:00Z"/>
        </w:rPr>
      </w:pPr>
      <w:ins w:id="67" w:author="Esquivias Carvajal, Diego Andres" w:date="2022-11-06T12:30:00Z">
        <w:r>
          <w:t xml:space="preserve">En este proyecto se utilizará Python para crear un código que sea capaz de crear una encuesta con una serie de preguntas ponderadas, para poder generar un diagnóstico en base a las respuestas </w:t>
        </w:r>
        <w:proofErr w:type="gramStart"/>
        <w:r>
          <w:t>que</w:t>
        </w:r>
        <w:proofErr w:type="gramEnd"/>
        <w:r>
          <w:t xml:space="preserve"> de la persona, para esto se utilizara también base de datos para poder almacenar esta información y poder buscarla cuando sea necesario.</w:t>
        </w:r>
      </w:ins>
    </w:p>
    <w:p w14:paraId="01CB3C11" w14:textId="7CAA5CE6" w:rsidR="00BD7BDF" w:rsidRPr="00AF02BD" w:rsidRDefault="00BD7BDF" w:rsidP="00AF02BD"/>
    <w:p w14:paraId="547EF2B1" w14:textId="047474DC" w:rsidR="008C735F" w:rsidRDefault="008C73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3D0D1A" w14:textId="6651E37D" w:rsidR="008C735F" w:rsidRDefault="008C735F" w:rsidP="008C735F">
      <w:pPr>
        <w:pStyle w:val="Ttulo1"/>
      </w:pPr>
      <w:bookmarkStart w:id="68" w:name="_Toc119347714"/>
      <w:r>
        <w:lastRenderedPageBreak/>
        <w:t>Desarrollo</w:t>
      </w:r>
      <w:bookmarkEnd w:id="68"/>
    </w:p>
    <w:p w14:paraId="6E9122BA" w14:textId="50EE1E20" w:rsidR="008C735F" w:rsidRDefault="008C735F" w:rsidP="008C735F"/>
    <w:p w14:paraId="14B018B7" w14:textId="3193BC8D" w:rsidR="008C735F" w:rsidRDefault="008C735F" w:rsidP="008C735F">
      <w:pPr>
        <w:pStyle w:val="Ttulo2"/>
        <w:rPr>
          <w:u w:val="words"/>
        </w:rPr>
      </w:pPr>
      <w:r>
        <w:tab/>
      </w:r>
      <w:bookmarkStart w:id="69" w:name="_Toc119347715"/>
      <w:r w:rsidR="00AF02BD">
        <w:rPr>
          <w:u w:val="words"/>
        </w:rPr>
        <w:t xml:space="preserve">Desarrollo de la </w:t>
      </w:r>
      <w:r w:rsidR="00AF02BD">
        <w:rPr>
          <w:u w:val="single"/>
        </w:rPr>
        <w:t>P</w:t>
      </w:r>
      <w:r w:rsidR="00AF02BD">
        <w:rPr>
          <w:u w:val="words"/>
        </w:rPr>
        <w:t>roblemática</w:t>
      </w:r>
      <w:bookmarkEnd w:id="69"/>
    </w:p>
    <w:p w14:paraId="0BB53F93" w14:textId="43549AEB" w:rsidR="00BD7BDF" w:rsidRDefault="00BD7BDF" w:rsidP="00BD7BDF"/>
    <w:p w14:paraId="3C352161" w14:textId="0FD9F5A9" w:rsidR="00FA438C" w:rsidRDefault="00FA438C" w:rsidP="00BD7BDF">
      <w:pPr>
        <w:rPr>
          <w:ins w:id="70" w:author="Esquivias Carvajal, Diego Andres" w:date="2022-11-06T12:38:00Z"/>
        </w:rPr>
      </w:pPr>
      <w:ins w:id="71" w:author="Esquivias Carvajal, Diego Andres" w:date="2022-11-06T12:36:00Z">
        <w:r>
          <w:t>Se</w:t>
        </w:r>
      </w:ins>
      <w:ins w:id="72" w:author="Esquivias Carvajal, Diego Andres" w:date="2022-11-06T12:37:00Z">
        <w:r>
          <w:t xml:space="preserve"> pide realizar una encuesta para poder saber si una persona tiene depresión, para esto se </w:t>
        </w:r>
      </w:ins>
      <w:ins w:id="73" w:author="Esquivias Carvajal, Diego Andres" w:date="2022-11-06T12:39:00Z">
        <w:r>
          <w:t>creará</w:t>
        </w:r>
      </w:ins>
      <w:ins w:id="74" w:author="Esquivias Carvajal, Diego Andres" w:date="2022-11-06T12:37:00Z">
        <w:r>
          <w:t xml:space="preserve"> una encuesta que será programa en Python, el </w:t>
        </w:r>
      </w:ins>
      <w:ins w:id="75" w:author="Esquivias Carvajal, Diego Andres" w:date="2022-11-06T12:38:00Z">
        <w:r>
          <w:t xml:space="preserve">código </w:t>
        </w:r>
      </w:ins>
      <w:ins w:id="76" w:author="Esquivias Carvajal, Diego Andres" w:date="2022-11-06T12:39:00Z">
        <w:r>
          <w:t>generará</w:t>
        </w:r>
      </w:ins>
      <w:ins w:id="77" w:author="Esquivias Carvajal, Diego Andres" w:date="2022-11-06T12:38:00Z">
        <w:r>
          <w:t xml:space="preserve"> </w:t>
        </w:r>
      </w:ins>
      <w:ins w:id="78" w:author="Esquivias Carvajal, Diego Andres" w:date="2022-11-06T12:40:00Z">
        <w:r>
          <w:t>una encuesta</w:t>
        </w:r>
      </w:ins>
      <w:ins w:id="79" w:author="Esquivias Carvajal, Diego Andres" w:date="2022-11-06T12:38:00Z">
        <w:r>
          <w:t xml:space="preserve"> en base a una batería de preguntas añadidas anteriormente.</w:t>
        </w:r>
      </w:ins>
    </w:p>
    <w:p w14:paraId="5C481E1E" w14:textId="4FAD1BA9" w:rsidR="00FA438C" w:rsidRDefault="00FA438C" w:rsidP="00BD7BDF">
      <w:pPr>
        <w:rPr>
          <w:ins w:id="80" w:author="Esquivias Carvajal, Diego Andres" w:date="2022-11-06T12:39:00Z"/>
        </w:rPr>
      </w:pPr>
      <w:ins w:id="81" w:author="Esquivias Carvajal, Diego Andres" w:date="2022-11-06T12:38:00Z">
        <w:r>
          <w:t>Cada pregunta tendrá una serie de respuestas con valores diferen</w:t>
        </w:r>
      </w:ins>
      <w:ins w:id="82" w:author="Esquivias Carvajal, Diego Andres" w:date="2022-11-06T12:39:00Z">
        <w:r>
          <w:t>tes, con el propósito de lograr una ponderación al final de la encuesta.</w:t>
        </w:r>
      </w:ins>
    </w:p>
    <w:p w14:paraId="7D366B9C" w14:textId="77777777" w:rsidR="00FA438C" w:rsidRPr="00BD7BDF" w:rsidRDefault="00FA438C" w:rsidP="00BD7BDF"/>
    <w:p w14:paraId="0B6334E4" w14:textId="38E88EE9" w:rsidR="00AF02BD" w:rsidRDefault="00AF02BD" w:rsidP="00AF02BD"/>
    <w:p w14:paraId="58F95128" w14:textId="7007993F" w:rsidR="008C735F" w:rsidRDefault="008C735F" w:rsidP="008C735F">
      <w:pPr>
        <w:pStyle w:val="Ttulo2"/>
        <w:rPr>
          <w:ins w:id="83" w:author="Esquivias Carvajal, Diego Andres" w:date="2022-11-06T12:36:00Z"/>
        </w:rPr>
      </w:pPr>
      <w:r>
        <w:tab/>
      </w:r>
      <w:bookmarkStart w:id="84" w:name="_Toc119347716"/>
      <w:r>
        <w:t>Fundamentos de las preguntas</w:t>
      </w:r>
      <w:bookmarkEnd w:id="84"/>
    </w:p>
    <w:p w14:paraId="6E8EEB57" w14:textId="77777777" w:rsidR="00FA438C" w:rsidRPr="00FA438C" w:rsidRDefault="00FA438C">
      <w:pPr>
        <w:pPrChange w:id="85" w:author="Esquivias Carvajal, Diego Andres" w:date="2022-11-06T12:36:00Z">
          <w:pPr>
            <w:pStyle w:val="Ttulo2"/>
          </w:pPr>
        </w:pPrChange>
      </w:pPr>
    </w:p>
    <w:p w14:paraId="00CB4227" w14:textId="77777777" w:rsidR="00FA438C" w:rsidRDefault="008C735F" w:rsidP="00FA438C">
      <w:pPr>
        <w:rPr>
          <w:ins w:id="86" w:author="Esquivias Carvajal, Diego Andres" w:date="2022-11-06T12:36:00Z"/>
        </w:rPr>
      </w:pPr>
      <w:r>
        <w:tab/>
      </w:r>
      <w:ins w:id="87" w:author="Esquivias Carvajal, Diego Andres" w:date="2022-11-06T12:36:00Z">
        <w:r w:rsidR="00FA438C">
          <w:t>Para la realización de las preguntas se hizo una investigación al respecto, para poder entender un poco más a detalle los indicios que podrían decirnos si una persona tiene depresión, tales como ciertas conductas repetitivas o preferencias al momento de hacer algunas actividades, también cabe decir que cada pregunta que utilizaremos en este trabajo tendrá un valor para así obtener una ponderación y lograr evaluar de mejor forma la situación del encuestado.</w:t>
        </w:r>
      </w:ins>
    </w:p>
    <w:p w14:paraId="6FAB4884" w14:textId="10B59322" w:rsidR="008C735F" w:rsidRDefault="008C735F" w:rsidP="008C735F"/>
    <w:p w14:paraId="390CD041" w14:textId="0A2C63CA" w:rsidR="00CC49B6" w:rsidRPr="00CC49B6" w:rsidRDefault="008C735F" w:rsidP="00CC49B6">
      <w:pPr>
        <w:pStyle w:val="Ttulo2"/>
      </w:pPr>
      <w:r>
        <w:tab/>
      </w:r>
      <w:bookmarkStart w:id="88" w:name="_Toc119347717"/>
      <w:r>
        <w:t>Lenguajes utilizados</w:t>
      </w:r>
      <w:bookmarkEnd w:id="88"/>
    </w:p>
    <w:p w14:paraId="21C3291D" w14:textId="570CF056" w:rsidR="008C735F" w:rsidRDefault="008C735F" w:rsidP="008C735F"/>
    <w:p w14:paraId="266CF2ED" w14:textId="471024DB" w:rsidR="008C735F" w:rsidDel="00CC49B6" w:rsidRDefault="008C735F" w:rsidP="008C735F">
      <w:pPr>
        <w:pStyle w:val="Ttulo3"/>
        <w:rPr>
          <w:del w:id="89" w:author="Villarroel Núñez, Nicolás Cristóbal" w:date="2022-11-12T23:19:00Z"/>
        </w:rPr>
      </w:pPr>
      <w:r>
        <w:tab/>
      </w:r>
      <w:r>
        <w:tab/>
      </w:r>
      <w:bookmarkStart w:id="90" w:name="_Toc119347718"/>
      <w:r>
        <w:t>Python</w:t>
      </w:r>
      <w:bookmarkEnd w:id="90"/>
    </w:p>
    <w:p w14:paraId="41834D0E" w14:textId="0B599324" w:rsidR="00CC49B6" w:rsidRDefault="00CC49B6" w:rsidP="00CC49B6">
      <w:pPr>
        <w:pStyle w:val="Prrafodelista"/>
        <w:numPr>
          <w:ilvl w:val="0"/>
          <w:numId w:val="1"/>
        </w:numPr>
        <w:rPr>
          <w:ins w:id="91" w:author="Villarroel Núñez, Nicolás Cristóbal" w:date="2022-11-12T23:22:00Z"/>
        </w:rPr>
      </w:pPr>
      <w:ins w:id="92" w:author="Villarroel Núñez, Nicolás Cristóbal" w:date="2022-11-12T23:22:00Z">
        <w:r w:rsidRPr="00CC49B6">
          <w:t xml:space="preserve"> </w:t>
        </w:r>
        <w:r>
          <w:t xml:space="preserve">Ventajas del lenguaje: Python es un </w:t>
        </w:r>
        <w:r w:rsidRPr="00A441EB">
          <w:rPr>
            <w:b/>
          </w:rPr>
          <w:t>lenguaje de alto</w:t>
        </w:r>
        <w:r>
          <w:t xml:space="preserve"> nivel ya que tiene una abstracción de lenguaje máquina, se puede usar un elemento de lenguaje natural (tiene una sintaxis similar a las ingles)</w:t>
        </w:r>
      </w:ins>
      <w:ins w:id="93" w:author="Villarroel Núñez, Nicolás Cristóbal" w:date="2022-11-12T23:23:00Z">
        <w:r>
          <w:t>.</w:t>
        </w:r>
      </w:ins>
    </w:p>
    <w:p w14:paraId="652FFA9C" w14:textId="77777777" w:rsidR="00CC49B6" w:rsidRDefault="00CC49B6" w:rsidP="00CC49B6">
      <w:pPr>
        <w:ind w:left="720"/>
        <w:rPr>
          <w:ins w:id="94" w:author="Villarroel Núñez, Nicolás Cristóbal" w:date="2022-11-12T23:22:00Z"/>
        </w:rPr>
      </w:pPr>
      <w:ins w:id="95" w:author="Villarroel Núñez, Nicolás Cristóbal" w:date="2022-11-12T23:22:00Z">
        <w:r>
          <w:t xml:space="preserve">Se le considera como un lenguaje de </w:t>
        </w:r>
        <w:r w:rsidRPr="00A441EB">
          <w:rPr>
            <w:b/>
          </w:rPr>
          <w:t>paradigmas</w:t>
        </w:r>
        <w:r>
          <w:t xml:space="preserve"> múltiples, que permite programación estructurada, </w:t>
        </w:r>
        <w:proofErr w:type="gramStart"/>
        <w:r>
          <w:t>funcional  y</w:t>
        </w:r>
        <w:proofErr w:type="gramEnd"/>
        <w:r>
          <w:t xml:space="preserve"> orientada a objetos. Sirve de mucha ayuda para el desarrollo de software, esto permite utilizar </w:t>
        </w:r>
        <w:proofErr w:type="spellStart"/>
        <w:r w:rsidRPr="00A441EB">
          <w:rPr>
            <w:b/>
          </w:rPr>
          <w:t>frameworks</w:t>
        </w:r>
        <w:proofErr w:type="spellEnd"/>
        <w:r>
          <w:t xml:space="preserve"> como Django y </w:t>
        </w:r>
        <w:proofErr w:type="spellStart"/>
        <w:r>
          <w:t>Flask</w:t>
        </w:r>
        <w:proofErr w:type="spellEnd"/>
        <w:r>
          <w:t>.</w:t>
        </w:r>
      </w:ins>
    </w:p>
    <w:p w14:paraId="7CAE1B6B" w14:textId="77777777" w:rsidR="00CC49B6" w:rsidRDefault="00CC49B6" w:rsidP="00CC49B6">
      <w:pPr>
        <w:ind w:left="720"/>
        <w:rPr>
          <w:ins w:id="96" w:author="Villarroel Núñez, Nicolás Cristóbal" w:date="2022-11-12T23:22:00Z"/>
        </w:rPr>
      </w:pPr>
      <w:ins w:id="97" w:author="Villarroel Núñez, Nicolás Cristóbal" w:date="2022-11-12T23:22:00Z">
        <w:r>
          <w:t xml:space="preserve">Además de tener una amplia colección de </w:t>
        </w:r>
        <w:r w:rsidRPr="00A441EB">
          <w:rPr>
            <w:b/>
          </w:rPr>
          <w:t>bibliotecas</w:t>
        </w:r>
        <w:r>
          <w:t>, contiene muchos módulos integrados.</w:t>
        </w:r>
      </w:ins>
    </w:p>
    <w:p w14:paraId="3E5ED587" w14:textId="77777777" w:rsidR="00CC49B6" w:rsidRDefault="00CC49B6" w:rsidP="00CC49B6">
      <w:pPr>
        <w:ind w:left="720"/>
        <w:rPr>
          <w:ins w:id="98" w:author="Villarroel Núñez, Nicolás Cristóbal" w:date="2022-11-12T23:22:00Z"/>
        </w:rPr>
      </w:pPr>
      <w:ins w:id="99" w:author="Villarroel Núñez, Nicolás Cristóbal" w:date="2022-11-12T23:22:00Z">
        <w:r>
          <w:t>Python es compatible con todos los sistemas operativos, además de ser un código abierto (desarrollado bajo la licencia de código abierto) y gratis, esto permite que los programadores de Python puedan descargar el código fuente y modificarlo.</w:t>
        </w:r>
      </w:ins>
    </w:p>
    <w:p w14:paraId="5732670C" w14:textId="77777777" w:rsidR="00CC49B6" w:rsidRDefault="00CC49B6" w:rsidP="00CC49B6">
      <w:pPr>
        <w:pStyle w:val="Prrafodelista"/>
        <w:numPr>
          <w:ilvl w:val="0"/>
          <w:numId w:val="1"/>
        </w:numPr>
        <w:rPr>
          <w:ins w:id="100" w:author="Villarroel Núñez, Nicolás Cristóbal" w:date="2022-11-12T23:22:00Z"/>
        </w:rPr>
      </w:pPr>
      <w:ins w:id="101" w:author="Villarroel Núñez, Nicolás Cristóbal" w:date="2022-11-12T23:22:00Z">
        <w:r>
          <w:lastRenderedPageBreak/>
          <w:t>Desventajas del lenguaje: Python presenta una lentitud naturalmente dinámica y versátil.</w:t>
        </w:r>
      </w:ins>
    </w:p>
    <w:p w14:paraId="43A80A61" w14:textId="77777777" w:rsidR="00CC49B6" w:rsidRDefault="00CC49B6" w:rsidP="00CC49B6">
      <w:pPr>
        <w:pStyle w:val="Prrafodelista"/>
        <w:rPr>
          <w:ins w:id="102" w:author="Villarroel Núñez, Nicolás Cristóbal" w:date="2022-11-12T23:22:00Z"/>
        </w:rPr>
      </w:pPr>
    </w:p>
    <w:p w14:paraId="20A30EF8" w14:textId="77777777" w:rsidR="00CC49B6" w:rsidRDefault="00CC49B6" w:rsidP="00CC49B6">
      <w:pPr>
        <w:pStyle w:val="Prrafodelista"/>
        <w:rPr>
          <w:ins w:id="103" w:author="Villarroel Núñez, Nicolás Cristóbal" w:date="2022-11-12T23:22:00Z"/>
        </w:rPr>
      </w:pPr>
      <w:ins w:id="104" w:author="Villarroel Núñez, Nicolás Cristóbal" w:date="2022-11-12T23:22:00Z">
        <w:r>
          <w:t>Otra de las desventajas de Python es que si se quiere realizar una tarea que requiera mucha memoria, el consumo de memoria de Python es muy alto, esto se debe a la flexibilidad de los tipos de datos.</w:t>
        </w:r>
      </w:ins>
    </w:p>
    <w:p w14:paraId="2A8210DE" w14:textId="77777777" w:rsidR="00CC49B6" w:rsidRDefault="00CC49B6" w:rsidP="00CC49B6">
      <w:pPr>
        <w:pStyle w:val="Prrafodelista"/>
        <w:rPr>
          <w:ins w:id="105" w:author="Villarroel Núñez, Nicolás Cristóbal" w:date="2022-11-12T23:22:00Z"/>
        </w:rPr>
      </w:pPr>
    </w:p>
    <w:p w14:paraId="31D2FDD7" w14:textId="227ED7F9" w:rsidR="00CC49B6" w:rsidRDefault="00CC49B6" w:rsidP="00CC49B6">
      <w:pPr>
        <w:pStyle w:val="Prrafodelista"/>
        <w:rPr>
          <w:ins w:id="106" w:author="Villarroel Núñez, Nicolás Cristóbal" w:date="2022-11-12T23:28:00Z"/>
        </w:rPr>
      </w:pPr>
      <w:ins w:id="107" w:author="Villarroel Núñez, Nicolás Cristóbal" w:date="2022-11-12T23:22:00Z">
        <w:r>
          <w:t>El lenguaje es ideal para plataformas de escritorio y servidor, pero no para el desarrollo móvil.</w:t>
        </w:r>
      </w:ins>
    </w:p>
    <w:p w14:paraId="77303795" w14:textId="77777777" w:rsidR="00022A3F" w:rsidRDefault="00022A3F" w:rsidP="00CC49B6">
      <w:pPr>
        <w:pStyle w:val="Prrafodelista"/>
        <w:rPr>
          <w:ins w:id="108" w:author="Villarroel Núñez, Nicolás Cristóbal" w:date="2022-11-12T23:24:00Z"/>
        </w:rPr>
      </w:pPr>
    </w:p>
    <w:p w14:paraId="5057104E" w14:textId="54C267A3" w:rsidR="00B40A1E" w:rsidRDefault="00CC49B6">
      <w:pPr>
        <w:pStyle w:val="Prrafodelista"/>
        <w:numPr>
          <w:ilvl w:val="0"/>
          <w:numId w:val="1"/>
        </w:numPr>
        <w:rPr>
          <w:ins w:id="109" w:author="Villarroel Núñez, Nicolás Cristóbal" w:date="2022-11-12T23:40:00Z"/>
        </w:rPr>
        <w:pPrChange w:id="110" w:author="Villarroel Núñez, Nicolás Cristóbal" w:date="2022-11-12T23:49:00Z">
          <w:pPr>
            <w:pStyle w:val="Prrafodelista"/>
          </w:pPr>
        </w:pPrChange>
      </w:pPr>
      <w:ins w:id="111" w:author="Villarroel Núñez, Nicolás Cristóbal" w:date="2022-11-12T23:24:00Z">
        <w:r>
          <w:t>Usos en la vida real</w:t>
        </w:r>
      </w:ins>
      <w:ins w:id="112" w:author="Villarroel Núñez, Nicolás Cristóbal" w:date="2022-11-12T23:28:00Z">
        <w:r w:rsidR="00022A3F">
          <w:t xml:space="preserve">: </w:t>
        </w:r>
      </w:ins>
      <w:ins w:id="113" w:author="Villarroel Núñez, Nicolás Cristóbal" w:date="2022-11-12T23:31:00Z">
        <w:r w:rsidR="00022A3F">
          <w:t>Python e</w:t>
        </w:r>
      </w:ins>
      <w:ins w:id="114" w:author="Villarroel Núñez, Nicolás Cristóbal" w:date="2022-11-12T23:32:00Z">
        <w:r w:rsidR="00022A3F">
          <w:t>s u</w:t>
        </w:r>
      </w:ins>
      <w:ins w:id="115" w:author="Villarroel Núñez, Nicolás Cristóbal" w:date="2022-11-12T23:34:00Z">
        <w:r w:rsidR="00022A3F">
          <w:t>tilizado en un gran rango de campos, como de ciencias computacionales como en agroindustria.</w:t>
        </w:r>
      </w:ins>
      <w:ins w:id="116" w:author="Villarroel Núñez, Nicolás Cristóbal" w:date="2022-11-12T23:40:00Z">
        <w:r w:rsidR="00B40A1E">
          <w:t xml:space="preserve"> </w:t>
        </w:r>
      </w:ins>
      <w:ins w:id="117" w:author="Villarroel Núñez, Nicolás Cristóbal" w:date="2022-11-12T23:35:00Z">
        <w:r w:rsidR="00022A3F">
          <w:t xml:space="preserve">Es utilizado en </w:t>
        </w:r>
        <w:proofErr w:type="gramStart"/>
        <w:r w:rsidR="00022A3F">
          <w:t>IA(</w:t>
        </w:r>
        <w:proofErr w:type="gramEnd"/>
        <w:r w:rsidR="00022A3F">
          <w:t>Inteligencia Artificial) esto se de</w:t>
        </w:r>
      </w:ins>
      <w:ins w:id="118" w:author="Villarroel Núñez, Nicolás Cristóbal" w:date="2022-11-12T23:36:00Z">
        <w:r w:rsidR="00022A3F">
          <w:t xml:space="preserve">be a que tiene muchas librerías, desde visión computacional hasta Deep </w:t>
        </w:r>
        <w:proofErr w:type="spellStart"/>
        <w:r w:rsidR="00022A3F">
          <w:t>learning</w:t>
        </w:r>
      </w:ins>
      <w:proofErr w:type="spellEnd"/>
      <w:ins w:id="119" w:author="Villarroel Núñez, Nicolás Cristóbal" w:date="2022-11-12T23:41:00Z">
        <w:r w:rsidR="00B40A1E">
          <w:t xml:space="preserve">. </w:t>
        </w:r>
      </w:ins>
      <w:ins w:id="120" w:author="Villarroel Núñez, Nicolás Cristóbal" w:date="2022-11-12T23:38:00Z">
        <w:r w:rsidR="00B40A1E">
          <w:t>Sirve para la creación de aplicaciones web</w:t>
        </w:r>
      </w:ins>
      <w:ins w:id="121" w:author="Villarroel Núñez, Nicolás Cristóbal" w:date="2022-11-12T23:39:00Z">
        <w:r w:rsidR="00B40A1E">
          <w:t xml:space="preserve"> o videojuego</w:t>
        </w:r>
      </w:ins>
      <w:ins w:id="122" w:author="Villarroel Núñez, Nicolás Cristóbal" w:date="2022-11-12T23:49:00Z">
        <w:r w:rsidR="00A7433A">
          <w:t>s.</w:t>
        </w:r>
      </w:ins>
    </w:p>
    <w:p w14:paraId="5E58DAD3" w14:textId="0D0478E6" w:rsidR="008C735F" w:rsidRDefault="00B40A1E">
      <w:pPr>
        <w:pStyle w:val="Prrafodelista"/>
        <w:pPrChange w:id="123" w:author="Villarroel Núñez, Nicolás Cristóbal" w:date="2022-11-12T23:49:00Z">
          <w:pPr/>
        </w:pPrChange>
      </w:pPr>
      <w:ins w:id="124" w:author="Villarroel Núñez, Nicolás Cristóbal" w:date="2022-11-12T23:39:00Z">
        <w:r>
          <w:t xml:space="preserve"> </w:t>
        </w:r>
      </w:ins>
    </w:p>
    <w:p w14:paraId="58903F29" w14:textId="77777777" w:rsidR="00A7433A" w:rsidRDefault="008C735F" w:rsidP="00A7433A">
      <w:pPr>
        <w:pStyle w:val="Ttulo3"/>
        <w:rPr>
          <w:ins w:id="125" w:author="Villarroel Núñez, Nicolás Cristóbal" w:date="2022-11-12T23:49:00Z"/>
        </w:rPr>
      </w:pPr>
      <w:r>
        <w:tab/>
      </w:r>
      <w:r>
        <w:tab/>
      </w:r>
      <w:bookmarkStart w:id="126" w:name="_Toc119347719"/>
      <w:r>
        <w:t>Base de datos</w:t>
      </w:r>
      <w:bookmarkEnd w:id="126"/>
    </w:p>
    <w:p w14:paraId="6EA21A3D" w14:textId="771265AB" w:rsidR="00A7433A" w:rsidRDefault="00A7433A" w:rsidP="00A7433A">
      <w:pPr>
        <w:pStyle w:val="Ttulo3"/>
        <w:numPr>
          <w:ilvl w:val="0"/>
          <w:numId w:val="1"/>
        </w:numPr>
        <w:rPr>
          <w:ins w:id="127" w:author="Villarroel Núñez, Nicolás Cristóbal" w:date="2022-11-13T00:01:00Z"/>
        </w:rPr>
      </w:pPr>
      <w:bookmarkStart w:id="128" w:name="_Toc119347720"/>
      <w:proofErr w:type="spellStart"/>
      <w:ins w:id="129" w:author="Villarroel Núñez, Nicolás Cristóbal" w:date="2022-11-12T23:49:00Z">
        <w:r>
          <w:t>Mysql</w:t>
        </w:r>
        <w:proofErr w:type="spellEnd"/>
        <w:r>
          <w:t>:</w:t>
        </w:r>
      </w:ins>
      <w:ins w:id="130" w:author="Villarroel Núñez, Nicolás Cristóbal" w:date="2022-11-12T23:50:00Z">
        <w:r>
          <w:t xml:space="preserve"> Es un sistema de gestión de bases de datos </w:t>
        </w:r>
        <w:proofErr w:type="gramStart"/>
        <w:r>
          <w:t>re</w:t>
        </w:r>
      </w:ins>
      <w:ins w:id="131" w:author="Villarroel Núñez, Nicolás Cristóbal" w:date="2022-11-12T23:51:00Z">
        <w:r>
          <w:t>lacionales(</w:t>
        </w:r>
        <w:proofErr w:type="gramEnd"/>
        <w:r>
          <w:t>RDBMS) de código abierto es respaldado por Oracle y basado en el lenguaje de consulta estructurado(SQL).</w:t>
        </w:r>
      </w:ins>
      <w:bookmarkEnd w:id="128"/>
      <w:ins w:id="132" w:author="Villarroel Núñez, Nicolás Cristóbal" w:date="2022-11-12T23:49:00Z">
        <w:r>
          <w:t xml:space="preserve"> </w:t>
        </w:r>
      </w:ins>
    </w:p>
    <w:p w14:paraId="17D33826" w14:textId="17A61260" w:rsidR="008D3039" w:rsidRDefault="008D3039" w:rsidP="008D3039">
      <w:pPr>
        <w:ind w:left="720"/>
        <w:rPr>
          <w:ins w:id="133" w:author="Villarroel Núñez, Nicolás Cristóbal" w:date="2022-11-13T00:03:00Z"/>
        </w:rPr>
      </w:pPr>
      <w:ins w:id="134" w:author="Villarroel Núñez, Nicolás Cristóbal" w:date="2022-11-13T00:01:00Z">
        <w:r>
          <w:t>Se basa en un modelo de cliente-servidor</w:t>
        </w:r>
      </w:ins>
      <w:ins w:id="135" w:author="Villarroel Núñez, Nicolás Cristóbal" w:date="2022-11-13T00:02:00Z">
        <w:r>
          <w:t xml:space="preserve">, el que maneja todas las instrucciones de la base de datos es el </w:t>
        </w:r>
      </w:ins>
      <w:ins w:id="136" w:author="Villarroel Núñez, Nicolás Cristóbal" w:date="2022-11-13T00:03:00Z">
        <w:r>
          <w:t xml:space="preserve">servidor </w:t>
        </w:r>
      </w:ins>
      <w:proofErr w:type="spellStart"/>
      <w:ins w:id="137" w:author="Villarroel Núñez, Nicolás Cristóbal" w:date="2022-11-13T00:02:00Z">
        <w:r>
          <w:t>Mysql</w:t>
        </w:r>
      </w:ins>
      <w:proofErr w:type="spellEnd"/>
      <w:ins w:id="138" w:author="Villarroel Núñez, Nicolás Cristóbal" w:date="2022-11-13T00:03:00Z">
        <w:r>
          <w:t>.</w:t>
        </w:r>
      </w:ins>
    </w:p>
    <w:p w14:paraId="591BBBD9" w14:textId="49639BA9" w:rsidR="008D3039" w:rsidRPr="008D3039" w:rsidRDefault="008D3039">
      <w:pPr>
        <w:ind w:left="720"/>
        <w:rPr>
          <w:ins w:id="139" w:author="Villarroel Núñez, Nicolás Cristóbal" w:date="2022-11-12T23:50:00Z"/>
        </w:rPr>
        <w:pPrChange w:id="140" w:author="Villarroel Núñez, Nicolás Cristóbal" w:date="2022-11-13T00:01:00Z">
          <w:pPr>
            <w:pStyle w:val="Ttulo3"/>
            <w:numPr>
              <w:numId w:val="1"/>
            </w:numPr>
            <w:ind w:left="720" w:hanging="360"/>
          </w:pPr>
        </w:pPrChange>
      </w:pPr>
      <w:ins w:id="141" w:author="Villarroel Núñez, Nicolás Cristóbal" w:date="2022-11-13T00:03:00Z">
        <w:r>
          <w:t>Esta base de datos fue desarrollada para manejar grandes base</w:t>
        </w:r>
      </w:ins>
      <w:ins w:id="142" w:author="Villarroel Núñez, Nicolás Cristóbal" w:date="2022-11-13T00:04:00Z">
        <w:r>
          <w:t>s de datos, es capaz de enviar la base de datos a múltiples lugares, ya que los usuarios pueden acceder a la base de datos a través de diferentes interfaces</w:t>
        </w:r>
      </w:ins>
      <w:ins w:id="143" w:author="Villarroel Núñez, Nicolás Cristóbal" w:date="2022-11-13T00:05:00Z">
        <w:r>
          <w:t xml:space="preserve"> de cliente, las interfaces envían sentencias SQL al servidor y luego muestran los resultados.</w:t>
        </w:r>
      </w:ins>
    </w:p>
    <w:p w14:paraId="00AA8FA9" w14:textId="2F1EB49A" w:rsidR="00A7433A" w:rsidRDefault="00A7433A" w:rsidP="00A7433A">
      <w:pPr>
        <w:pStyle w:val="Prrafodelista"/>
        <w:numPr>
          <w:ilvl w:val="0"/>
          <w:numId w:val="1"/>
        </w:numPr>
        <w:rPr>
          <w:ins w:id="144" w:author="Villarroel Núñez, Nicolás Cristóbal" w:date="2022-11-12T23:54:00Z"/>
        </w:rPr>
      </w:pPr>
      <w:ins w:id="145" w:author="Villarroel Núñez, Nicolás Cristóbal" w:date="2022-11-12T23:50:00Z">
        <w:r>
          <w:t>Características:</w:t>
        </w:r>
      </w:ins>
      <w:ins w:id="146" w:author="Villarroel Núñez, Nicolás Cristóbal" w:date="2022-11-12T23:52:00Z">
        <w:r>
          <w:t xml:space="preserve"> La base de datos </w:t>
        </w:r>
        <w:proofErr w:type="spellStart"/>
        <w:r>
          <w:t>Mysql</w:t>
        </w:r>
      </w:ins>
      <w:proofErr w:type="spellEnd"/>
      <w:ins w:id="147" w:author="Villarroel Núñez, Nicolás Cristóbal" w:date="2022-11-12T23:53:00Z">
        <w:r>
          <w:t xml:space="preserve"> permite almacenar y acceder a los datos a través de múltiples motores de almacenamiento, puede replicar datos y particionar tablas</w:t>
        </w:r>
      </w:ins>
      <w:ins w:id="148" w:author="Villarroel Núñez, Nicolás Cristóbal" w:date="2022-11-12T23:54:00Z">
        <w:r>
          <w:t>.</w:t>
        </w:r>
      </w:ins>
    </w:p>
    <w:p w14:paraId="48033BFB" w14:textId="147B922F" w:rsidR="00A7433A" w:rsidRDefault="00A7433A" w:rsidP="00A7433A">
      <w:pPr>
        <w:pStyle w:val="Prrafodelista"/>
        <w:rPr>
          <w:ins w:id="149" w:author="Villarroel Núñez, Nicolás Cristóbal" w:date="2022-11-12T23:55:00Z"/>
        </w:rPr>
      </w:pPr>
      <w:proofErr w:type="spellStart"/>
      <w:ins w:id="150" w:author="Villarroel Núñez, Nicolás Cristóbal" w:date="2022-11-12T23:54:00Z">
        <w:r>
          <w:t>Mysql</w:t>
        </w:r>
        <w:proofErr w:type="spellEnd"/>
        <w:r>
          <w:t xml:space="preserve"> </w:t>
        </w:r>
        <w:proofErr w:type="spellStart"/>
        <w:r>
          <w:t>esta</w:t>
        </w:r>
        <w:proofErr w:type="spellEnd"/>
        <w:r>
          <w:t xml:space="preserve"> escrito en C y C++, este es capaz de soportar </w:t>
        </w:r>
      </w:ins>
      <w:ins w:id="151" w:author="Villarroel Núñez, Nicolás Cristóbal" w:date="2022-11-12T23:55:00Z">
        <w:r>
          <w:t>grandes bases de datos con millones de registros y además de admitir muchos tipos de datos.</w:t>
        </w:r>
      </w:ins>
    </w:p>
    <w:p w14:paraId="1C3B39FA" w14:textId="77777777" w:rsidR="008D3039" w:rsidRDefault="00A7433A" w:rsidP="00A7433A">
      <w:pPr>
        <w:pStyle w:val="Prrafodelista"/>
        <w:rPr>
          <w:ins w:id="152" w:author="Villarroel Núñez, Nicolás Cristóbal" w:date="2022-11-12T23:57:00Z"/>
        </w:rPr>
      </w:pPr>
      <w:ins w:id="153" w:author="Villarroel Núñez, Nicolás Cristóbal" w:date="2022-11-12T23:56:00Z">
        <w:r>
          <w:t>Utiliza un sistema de privilegios de acceso y contraseñas encriptadas para su seguridad</w:t>
        </w:r>
      </w:ins>
      <w:ins w:id="154" w:author="Villarroel Núñez, Nicolás Cristóbal" w:date="2022-11-12T23:57:00Z">
        <w:r w:rsidR="008D3039">
          <w:t>.</w:t>
        </w:r>
      </w:ins>
    </w:p>
    <w:p w14:paraId="40DA174F" w14:textId="77777777" w:rsidR="008D3039" w:rsidRDefault="008D3039" w:rsidP="00A7433A">
      <w:pPr>
        <w:pStyle w:val="Prrafodelista"/>
        <w:rPr>
          <w:ins w:id="155" w:author="Villarroel Núñez, Nicolás Cristóbal" w:date="2022-11-12T23:58:00Z"/>
        </w:rPr>
      </w:pPr>
      <w:ins w:id="156" w:author="Villarroel Núñez, Nicolás Cristóbal" w:date="2022-11-12T23:57:00Z">
        <w:r>
          <w:t xml:space="preserve">Existen los </w:t>
        </w:r>
        <w:proofErr w:type="spellStart"/>
        <w:proofErr w:type="gramStart"/>
        <w:r>
          <w:t>forks</w:t>
        </w:r>
      </w:ins>
      <w:proofErr w:type="spellEnd"/>
      <w:ins w:id="157" w:author="Villarroel Núñez, Nicolás Cristóbal" w:date="2022-11-12T23:58:00Z">
        <w:r>
          <w:t>(</w:t>
        </w:r>
        <w:proofErr w:type="gramEnd"/>
        <w:r>
          <w:t xml:space="preserve">ramificaciones de </w:t>
        </w:r>
        <w:proofErr w:type="spellStart"/>
        <w:r>
          <w:t>Mysql</w:t>
        </w:r>
        <w:proofErr w:type="spellEnd"/>
        <w:r>
          <w:t>) en la cual se encuentran tres:</w:t>
        </w:r>
      </w:ins>
    </w:p>
    <w:p w14:paraId="0A446820" w14:textId="77777777" w:rsidR="008D3039" w:rsidRDefault="008D3039" w:rsidP="008D3039">
      <w:pPr>
        <w:pStyle w:val="Prrafodelista"/>
        <w:numPr>
          <w:ilvl w:val="0"/>
          <w:numId w:val="2"/>
        </w:numPr>
        <w:rPr>
          <w:ins w:id="158" w:author="Villarroel Núñez, Nicolás Cristóbal" w:date="2022-11-12T23:59:00Z"/>
        </w:rPr>
      </w:pPr>
      <w:proofErr w:type="spellStart"/>
      <w:ins w:id="159" w:author="Villarroel Núñez, Nicolás Cristóbal" w:date="2022-11-12T23:58:00Z">
        <w:r>
          <w:t>Dr</w:t>
        </w:r>
      </w:ins>
      <w:ins w:id="160" w:author="Villarroel Núñez, Nicolás Cristóbal" w:date="2022-11-12T23:59:00Z">
        <w:r>
          <w:t>izzle</w:t>
        </w:r>
        <w:proofErr w:type="spellEnd"/>
        <w:r>
          <w:t xml:space="preserve">, es un sistema ligero de gestión de base de datos de código abierto en </w:t>
        </w:r>
        <w:proofErr w:type="spellStart"/>
        <w:r>
          <w:t>desarrillo</w:t>
        </w:r>
        <w:proofErr w:type="spellEnd"/>
        <w:r>
          <w:t xml:space="preserve"> basado en </w:t>
        </w:r>
        <w:proofErr w:type="spellStart"/>
        <w:r>
          <w:t>Mysql</w:t>
        </w:r>
        <w:proofErr w:type="spellEnd"/>
        <w:r>
          <w:t xml:space="preserve"> 6,0.</w:t>
        </w:r>
      </w:ins>
    </w:p>
    <w:p w14:paraId="6ECB8152" w14:textId="77777777" w:rsidR="008D3039" w:rsidRDefault="008D3039" w:rsidP="008D3039">
      <w:pPr>
        <w:pStyle w:val="Prrafodelista"/>
        <w:numPr>
          <w:ilvl w:val="0"/>
          <w:numId w:val="2"/>
        </w:numPr>
        <w:rPr>
          <w:ins w:id="161" w:author="Villarroel Núñez, Nicolás Cristóbal" w:date="2022-11-13T00:00:00Z"/>
        </w:rPr>
      </w:pPr>
      <w:proofErr w:type="spellStart"/>
      <w:ins w:id="162" w:author="Villarroel Núñez, Nicolás Cristóbal" w:date="2022-11-12T23:59:00Z">
        <w:r>
          <w:t>MariaDB</w:t>
        </w:r>
        <w:proofErr w:type="spellEnd"/>
        <w:r>
          <w:t xml:space="preserve">, desarrollado </w:t>
        </w:r>
      </w:ins>
      <w:ins w:id="163" w:author="Villarroel Núñez, Nicolás Cristóbal" w:date="2022-11-13T00:00:00Z">
        <w:r>
          <w:t xml:space="preserve">por la comunidad que utiliza las API y los comandos de </w:t>
        </w:r>
        <w:proofErr w:type="spellStart"/>
        <w:r>
          <w:t>Mysql</w:t>
        </w:r>
        <w:proofErr w:type="spellEnd"/>
        <w:r>
          <w:t>.</w:t>
        </w:r>
      </w:ins>
    </w:p>
    <w:p w14:paraId="63A3BFB5" w14:textId="43E782C7" w:rsidR="00A7433A" w:rsidRPr="00A7433A" w:rsidRDefault="008D3039">
      <w:pPr>
        <w:pStyle w:val="Prrafodelista"/>
        <w:numPr>
          <w:ilvl w:val="0"/>
          <w:numId w:val="2"/>
        </w:numPr>
        <w:pPrChange w:id="164" w:author="Villarroel Núñez, Nicolás Cristóbal" w:date="2022-11-12T23:58:00Z">
          <w:pPr>
            <w:pStyle w:val="Ttulo3"/>
          </w:pPr>
        </w:pPrChange>
      </w:pPr>
      <w:proofErr w:type="spellStart"/>
      <w:ins w:id="165" w:author="Villarroel Núñez, Nicolás Cristóbal" w:date="2022-11-13T00:00:00Z">
        <w:r>
          <w:t>Percona</w:t>
        </w:r>
        <w:proofErr w:type="spellEnd"/>
        <w:r>
          <w:t xml:space="preserve"> Server con </w:t>
        </w:r>
        <w:proofErr w:type="spellStart"/>
        <w:r>
          <w:t>XtraDB</w:t>
        </w:r>
        <w:proofErr w:type="spellEnd"/>
        <w:r>
          <w:t xml:space="preserve">, es conocida por su escalabilidad horizontal. </w:t>
        </w:r>
      </w:ins>
      <w:ins w:id="166" w:author="Villarroel Núñez, Nicolás Cristóbal" w:date="2022-11-12T23:56:00Z">
        <w:r w:rsidR="00A7433A">
          <w:t xml:space="preserve"> </w:t>
        </w:r>
      </w:ins>
    </w:p>
    <w:p w14:paraId="21EA8E89" w14:textId="77777777" w:rsidR="008C735F" w:rsidRPr="008C735F" w:rsidRDefault="008C735F" w:rsidP="008C735F"/>
    <w:p w14:paraId="5187EEF9" w14:textId="77777777" w:rsidR="008C735F" w:rsidRDefault="008C73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FB1825" w14:textId="1A5C5BD8" w:rsidR="008C735F" w:rsidRDefault="008C73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643C1BD9" w14:textId="5CBFAF29" w:rsidR="008C735F" w:rsidRDefault="00BD7BDF" w:rsidP="008C735F">
      <w:pPr>
        <w:pStyle w:val="Ttulo1"/>
        <w:rPr>
          <w:ins w:id="167" w:author="Esquivias Carvajal, Diego Andres" w:date="2022-11-06T12:40:00Z"/>
        </w:rPr>
      </w:pPr>
      <w:bookmarkStart w:id="168" w:name="_Toc119347721"/>
      <w:r>
        <w:lastRenderedPageBreak/>
        <w:t>Conclusión</w:t>
      </w:r>
      <w:bookmarkEnd w:id="168"/>
    </w:p>
    <w:p w14:paraId="40AF8F69" w14:textId="4B0242AD" w:rsidR="00FA438C" w:rsidRDefault="00FA438C" w:rsidP="00FA438C">
      <w:pPr>
        <w:rPr>
          <w:ins w:id="169" w:author="Esquivias Carvajal, Diego Andres" w:date="2022-11-06T12:40:00Z"/>
        </w:rPr>
      </w:pPr>
    </w:p>
    <w:p w14:paraId="30C4B287" w14:textId="0655B519" w:rsidR="00FA438C" w:rsidRPr="00FA438C" w:rsidRDefault="00FA438C">
      <w:pPr>
        <w:pPrChange w:id="170" w:author="Esquivias Carvajal, Diego Andres" w:date="2022-11-06T12:40:00Z">
          <w:pPr>
            <w:pStyle w:val="Ttulo1"/>
          </w:pPr>
        </w:pPrChange>
      </w:pPr>
      <w:ins w:id="171" w:author="Esquivias Carvajal, Diego Andres" w:date="2022-11-06T12:41:00Z">
        <w:r>
          <w:t xml:space="preserve">La importancia de trabajar en equipo y la comunicación es muy importante para realizar cualquier tipo de proyecto donde trabajen </w:t>
        </w:r>
      </w:ins>
      <w:ins w:id="172" w:author="Esquivias Carvajal, Diego Andres" w:date="2022-11-06T12:52:00Z">
        <w:r w:rsidR="00E425FA">
          <w:t>varias personas</w:t>
        </w:r>
      </w:ins>
      <w:ins w:id="173" w:author="Esquivias Carvajal, Diego Andres" w:date="2022-11-06T12:42:00Z">
        <w:r>
          <w:t xml:space="preserve">, </w:t>
        </w:r>
      </w:ins>
      <w:ins w:id="174" w:author="Esquivias Carvajal, Diego Andres" w:date="2022-11-06T12:46:00Z">
        <w:r w:rsidR="00E425FA">
          <w:t>en este tra</w:t>
        </w:r>
      </w:ins>
      <w:ins w:id="175" w:author="Esquivias Carvajal, Diego Andres" w:date="2022-11-06T12:47:00Z">
        <w:r w:rsidR="00E425FA">
          <w:t xml:space="preserve">bajo se aprendió mas sobre el funcionamiento de Python y como entrelazarlo con la base de datos, </w:t>
        </w:r>
      </w:ins>
      <w:ins w:id="176" w:author="Esquivias Carvajal, Diego Andres" w:date="2022-11-06T12:48:00Z">
        <w:r w:rsidR="00E425FA">
          <w:t xml:space="preserve">también </w:t>
        </w:r>
      </w:ins>
      <w:ins w:id="177" w:author="Esquivias Carvajal, Diego Andres" w:date="2022-11-06T12:50:00Z">
        <w:r w:rsidR="00E425FA">
          <w:t xml:space="preserve">se </w:t>
        </w:r>
      </w:ins>
      <w:ins w:id="178" w:author="Esquivias Carvajal, Diego Andres" w:date="2022-11-06T12:51:00Z">
        <w:r w:rsidR="00E425FA">
          <w:t>estudió</w:t>
        </w:r>
      </w:ins>
      <w:ins w:id="179" w:author="Esquivias Carvajal, Diego Andres" w:date="2022-11-06T12:50:00Z">
        <w:r w:rsidR="00E425FA">
          <w:t xml:space="preserve"> sobre la depresión y como se puede </w:t>
        </w:r>
      </w:ins>
      <w:ins w:id="180" w:author="Esquivias Carvajal, Diego Andres" w:date="2022-11-06T12:51:00Z">
        <w:r w:rsidR="00E425FA">
          <w:t>detectar a través de preguntas relacionadas a diferentes tipos de actividades</w:t>
        </w:r>
      </w:ins>
      <w:ins w:id="181" w:author="Esquivias Carvajal, Diego Andres" w:date="2022-11-06T12:52:00Z">
        <w:r w:rsidR="002F170D">
          <w:t>.</w:t>
        </w:r>
      </w:ins>
    </w:p>
    <w:sectPr w:rsidR="00FA438C" w:rsidRPr="00FA438C" w:rsidSect="008C735F">
      <w:head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CE5FD" w14:textId="77777777" w:rsidR="00307BED" w:rsidRDefault="00307BED" w:rsidP="00203196">
      <w:pPr>
        <w:spacing w:after="0" w:line="240" w:lineRule="auto"/>
      </w:pPr>
      <w:r>
        <w:separator/>
      </w:r>
    </w:p>
  </w:endnote>
  <w:endnote w:type="continuationSeparator" w:id="0">
    <w:p w14:paraId="488D2ADE" w14:textId="77777777" w:rsidR="00307BED" w:rsidRDefault="00307BED" w:rsidP="00203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lliard B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EE2FC" w14:textId="77777777" w:rsidR="00307BED" w:rsidRDefault="00307BED" w:rsidP="00203196">
      <w:pPr>
        <w:spacing w:after="0" w:line="240" w:lineRule="auto"/>
      </w:pPr>
      <w:r>
        <w:separator/>
      </w:r>
    </w:p>
  </w:footnote>
  <w:footnote w:type="continuationSeparator" w:id="0">
    <w:p w14:paraId="5D61217D" w14:textId="77777777" w:rsidR="00307BED" w:rsidRDefault="00307BED" w:rsidP="00203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400"/>
      <w:gridCol w:w="4273"/>
      <w:gridCol w:w="2496"/>
    </w:tblGrid>
    <w:tr w:rsidR="000A7C8F" w:rsidRPr="000A7C8F" w14:paraId="4B87BDA7" w14:textId="77777777" w:rsidTr="000A7C8F">
      <w:trPr>
        <w:trHeight w:val="1266"/>
        <w:ins w:id="182" w:author="Esquivias Carvajal, Diego Andres" w:date="2022-11-14T20:03:00Z"/>
      </w:trPr>
      <w:tc>
        <w:tcPr>
          <w:tcW w:w="0" w:type="auto"/>
          <w:tcBorders>
            <w:top w:val="single" w:sz="4" w:space="0" w:color="7F7F7F"/>
            <w:left w:val="single" w:sz="4" w:space="0" w:color="7F7F7F"/>
            <w:bottom w:val="single" w:sz="4" w:space="0" w:color="7F7F7F"/>
            <w:right w:val="single" w:sz="4" w:space="0" w:color="7F7F7F"/>
          </w:tcBorders>
          <w:tcMar>
            <w:top w:w="0" w:type="dxa"/>
            <w:left w:w="100" w:type="dxa"/>
            <w:bottom w:w="0" w:type="dxa"/>
            <w:right w:w="100" w:type="dxa"/>
          </w:tcMar>
          <w:vAlign w:val="center"/>
          <w:hideMark/>
        </w:tcPr>
        <w:p w14:paraId="5E261690" w14:textId="17ED89BB" w:rsidR="000A7C8F" w:rsidRPr="000A7C8F" w:rsidRDefault="000A7C8F" w:rsidP="000A7C8F">
          <w:pPr>
            <w:spacing w:after="0" w:line="240" w:lineRule="auto"/>
            <w:jc w:val="center"/>
            <w:rPr>
              <w:ins w:id="183" w:author="Esquivias Carvajal, Diego Andres" w:date="2022-11-14T20:03:00Z"/>
              <w:rFonts w:ascii="Times New Roman" w:eastAsia="Times New Roman" w:hAnsi="Times New Roman" w:cs="Times New Roman"/>
              <w:sz w:val="24"/>
              <w:szCs w:val="24"/>
              <w:lang w:eastAsia="es-CL"/>
            </w:rPr>
          </w:pPr>
          <w:ins w:id="184" w:author="Esquivias Carvajal, Diego Andres" w:date="2022-11-14T20:03:00Z">
            <w:r w:rsidRPr="000A7C8F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  <w:lang w:eastAsia="es-CL"/>
              </w:rPr>
              <w:drawing>
                <wp:inline distT="0" distB="0" distL="0" distR="0" wp14:anchorId="0B57CB53" wp14:editId="55F44AFC">
                  <wp:extent cx="755015" cy="861060"/>
                  <wp:effectExtent l="0" t="0" r="6985" b="0"/>
                  <wp:docPr id="14" name="Imagen 14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15" cy="86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ins>
        </w:p>
      </w:tc>
      <w:tc>
        <w:tcPr>
          <w:tcW w:w="0" w:type="auto"/>
          <w:tcBorders>
            <w:top w:val="single" w:sz="4" w:space="0" w:color="7F7F7F"/>
            <w:left w:val="single" w:sz="4" w:space="0" w:color="7F7F7F"/>
            <w:bottom w:val="single" w:sz="4" w:space="0" w:color="7F7F7F"/>
            <w:right w:val="single" w:sz="4" w:space="0" w:color="7F7F7F"/>
          </w:tcBorders>
          <w:tcMar>
            <w:top w:w="0" w:type="dxa"/>
            <w:left w:w="100" w:type="dxa"/>
            <w:bottom w:w="0" w:type="dxa"/>
            <w:right w:w="100" w:type="dxa"/>
          </w:tcMar>
          <w:vAlign w:val="center"/>
          <w:hideMark/>
        </w:tcPr>
        <w:p w14:paraId="763C6E06" w14:textId="77777777" w:rsidR="000A7C8F" w:rsidRPr="000A7C8F" w:rsidRDefault="000A7C8F" w:rsidP="000A7C8F">
          <w:pPr>
            <w:spacing w:after="0" w:line="240" w:lineRule="auto"/>
            <w:jc w:val="center"/>
            <w:rPr>
              <w:ins w:id="185" w:author="Esquivias Carvajal, Diego Andres" w:date="2022-11-14T20:03:00Z"/>
              <w:rFonts w:ascii="Times New Roman" w:eastAsia="Times New Roman" w:hAnsi="Times New Roman" w:cs="Times New Roman"/>
              <w:sz w:val="24"/>
              <w:szCs w:val="24"/>
              <w:lang w:eastAsia="es-CL"/>
            </w:rPr>
          </w:pPr>
          <w:ins w:id="186" w:author="Esquivias Carvajal, Diego Andres" w:date="2022-11-14T20:03:00Z">
            <w:r w:rsidRPr="000A7C8F">
              <w:rPr>
                <w:rFonts w:ascii="Calibri" w:eastAsia="Times New Roman" w:hAnsi="Calibri" w:cs="Calibri"/>
                <w:color w:val="44546A"/>
                <w:lang w:eastAsia="es-CL"/>
              </w:rPr>
              <w:t>Universidad Arturo Prat</w:t>
            </w:r>
          </w:ins>
        </w:p>
        <w:p w14:paraId="0755C29C" w14:textId="77777777" w:rsidR="000A7C8F" w:rsidRPr="000A7C8F" w:rsidRDefault="000A7C8F" w:rsidP="000A7C8F">
          <w:pPr>
            <w:spacing w:after="0" w:line="240" w:lineRule="auto"/>
            <w:jc w:val="center"/>
            <w:rPr>
              <w:ins w:id="187" w:author="Esquivias Carvajal, Diego Andres" w:date="2022-11-14T20:03:00Z"/>
              <w:rFonts w:ascii="Times New Roman" w:eastAsia="Times New Roman" w:hAnsi="Times New Roman" w:cs="Times New Roman"/>
              <w:sz w:val="24"/>
              <w:szCs w:val="24"/>
              <w:lang w:eastAsia="es-CL"/>
            </w:rPr>
          </w:pPr>
          <w:ins w:id="188" w:author="Esquivias Carvajal, Diego Andres" w:date="2022-11-14T20:03:00Z">
            <w:r w:rsidRPr="000A7C8F">
              <w:rPr>
                <w:rFonts w:ascii="Calibri" w:eastAsia="Times New Roman" w:hAnsi="Calibri" w:cs="Calibri"/>
                <w:color w:val="44546A"/>
                <w:lang w:eastAsia="es-CL"/>
              </w:rPr>
              <w:t>Facultad de Ingeniería y Arquitectura</w:t>
            </w:r>
          </w:ins>
        </w:p>
        <w:p w14:paraId="001799D7" w14:textId="77777777" w:rsidR="000A7C8F" w:rsidRPr="000A7C8F" w:rsidRDefault="000A7C8F" w:rsidP="000A7C8F">
          <w:pPr>
            <w:spacing w:after="0" w:line="240" w:lineRule="auto"/>
            <w:jc w:val="center"/>
            <w:rPr>
              <w:ins w:id="189" w:author="Esquivias Carvajal, Diego Andres" w:date="2022-11-14T20:03:00Z"/>
              <w:rFonts w:ascii="Times New Roman" w:eastAsia="Times New Roman" w:hAnsi="Times New Roman" w:cs="Times New Roman"/>
              <w:sz w:val="24"/>
              <w:szCs w:val="24"/>
              <w:lang w:eastAsia="es-CL"/>
            </w:rPr>
          </w:pPr>
          <w:ins w:id="190" w:author="Esquivias Carvajal, Diego Andres" w:date="2022-11-14T20:03:00Z">
            <w:r w:rsidRPr="000A7C8F">
              <w:rPr>
                <w:rFonts w:ascii="Calibri" w:eastAsia="Times New Roman" w:hAnsi="Calibri" w:cs="Calibri"/>
                <w:color w:val="44546A"/>
                <w:lang w:eastAsia="es-CL"/>
              </w:rPr>
              <w:t>Ingeniería Civil en Computación e Informática</w:t>
            </w:r>
          </w:ins>
        </w:p>
      </w:tc>
      <w:tc>
        <w:tcPr>
          <w:tcW w:w="0" w:type="auto"/>
          <w:tcBorders>
            <w:top w:val="single" w:sz="4" w:space="0" w:color="7F7F7F"/>
            <w:left w:val="single" w:sz="4" w:space="0" w:color="7F7F7F"/>
            <w:bottom w:val="single" w:sz="4" w:space="0" w:color="7F7F7F"/>
            <w:right w:val="single" w:sz="4" w:space="0" w:color="7F7F7F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2475854E" w14:textId="55A9DFC4" w:rsidR="000A7C8F" w:rsidRPr="000A7C8F" w:rsidRDefault="000A7C8F" w:rsidP="000A7C8F">
          <w:pPr>
            <w:spacing w:after="0" w:line="240" w:lineRule="auto"/>
            <w:jc w:val="center"/>
            <w:rPr>
              <w:ins w:id="191" w:author="Esquivias Carvajal, Diego Andres" w:date="2022-11-14T20:03:00Z"/>
              <w:rFonts w:ascii="Times New Roman" w:eastAsia="Times New Roman" w:hAnsi="Times New Roman" w:cs="Times New Roman"/>
              <w:sz w:val="24"/>
              <w:szCs w:val="24"/>
              <w:lang w:eastAsia="es-CL"/>
            </w:rPr>
          </w:pPr>
          <w:ins w:id="192" w:author="Esquivias Carvajal, Diego Andres" w:date="2022-11-14T20:03:00Z">
            <w:r w:rsidRPr="000A7C8F">
              <w:rPr>
                <w:rFonts w:ascii="Calibri" w:eastAsia="Times New Roman" w:hAnsi="Calibri" w:cs="Calibri"/>
                <w:noProof/>
                <w:color w:val="000080"/>
                <w:bdr w:val="none" w:sz="0" w:space="0" w:color="auto" w:frame="1"/>
                <w:lang w:eastAsia="es-CL"/>
              </w:rPr>
              <w:drawing>
                <wp:inline distT="0" distB="0" distL="0" distR="0" wp14:anchorId="421FEF24" wp14:editId="7E2B13F7">
                  <wp:extent cx="1445895" cy="638175"/>
                  <wp:effectExtent l="0" t="0" r="1905" b="9525"/>
                  <wp:docPr id="13" name="Imagen 13" descr="Imagen que contiene 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 descr="Imagen que contiene 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589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ins>
        </w:p>
      </w:tc>
    </w:tr>
  </w:tbl>
  <w:p w14:paraId="6EB522C8" w14:textId="77777777" w:rsidR="000A7C8F" w:rsidRDefault="000A7C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543"/>
    <w:multiLevelType w:val="hybridMultilevel"/>
    <w:tmpl w:val="4A04D764"/>
    <w:lvl w:ilvl="0" w:tplc="7CAC41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F4963"/>
    <w:multiLevelType w:val="hybridMultilevel"/>
    <w:tmpl w:val="BA4EF744"/>
    <w:lvl w:ilvl="0" w:tplc="B1E0869E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45" w:hanging="360"/>
      </w:pPr>
    </w:lvl>
    <w:lvl w:ilvl="2" w:tplc="080A001B" w:tentative="1">
      <w:start w:val="1"/>
      <w:numFmt w:val="lowerRoman"/>
      <w:lvlText w:val="%3."/>
      <w:lvlJc w:val="right"/>
      <w:pPr>
        <w:ind w:left="2565" w:hanging="180"/>
      </w:pPr>
    </w:lvl>
    <w:lvl w:ilvl="3" w:tplc="080A000F" w:tentative="1">
      <w:start w:val="1"/>
      <w:numFmt w:val="decimal"/>
      <w:lvlText w:val="%4."/>
      <w:lvlJc w:val="left"/>
      <w:pPr>
        <w:ind w:left="3285" w:hanging="360"/>
      </w:pPr>
    </w:lvl>
    <w:lvl w:ilvl="4" w:tplc="080A0019" w:tentative="1">
      <w:start w:val="1"/>
      <w:numFmt w:val="lowerLetter"/>
      <w:lvlText w:val="%5."/>
      <w:lvlJc w:val="left"/>
      <w:pPr>
        <w:ind w:left="4005" w:hanging="360"/>
      </w:pPr>
    </w:lvl>
    <w:lvl w:ilvl="5" w:tplc="080A001B" w:tentative="1">
      <w:start w:val="1"/>
      <w:numFmt w:val="lowerRoman"/>
      <w:lvlText w:val="%6."/>
      <w:lvlJc w:val="right"/>
      <w:pPr>
        <w:ind w:left="4725" w:hanging="180"/>
      </w:pPr>
    </w:lvl>
    <w:lvl w:ilvl="6" w:tplc="080A000F" w:tentative="1">
      <w:start w:val="1"/>
      <w:numFmt w:val="decimal"/>
      <w:lvlText w:val="%7."/>
      <w:lvlJc w:val="left"/>
      <w:pPr>
        <w:ind w:left="5445" w:hanging="360"/>
      </w:pPr>
    </w:lvl>
    <w:lvl w:ilvl="7" w:tplc="080A0019" w:tentative="1">
      <w:start w:val="1"/>
      <w:numFmt w:val="lowerLetter"/>
      <w:lvlText w:val="%8."/>
      <w:lvlJc w:val="left"/>
      <w:pPr>
        <w:ind w:left="6165" w:hanging="360"/>
      </w:pPr>
    </w:lvl>
    <w:lvl w:ilvl="8" w:tplc="080A001B" w:tentative="1">
      <w:start w:val="1"/>
      <w:numFmt w:val="lowerRoman"/>
      <w:lvlText w:val="%9."/>
      <w:lvlJc w:val="right"/>
      <w:pPr>
        <w:ind w:left="6885" w:hanging="180"/>
      </w:pPr>
    </w:lvl>
  </w:abstractNum>
  <w:num w:numId="1" w16cid:durableId="676616693">
    <w:abstractNumId w:val="0"/>
  </w:num>
  <w:num w:numId="2" w16cid:durableId="163880107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squivias Carvajal, Diego Andres">
    <w15:presenceInfo w15:providerId="None" w15:userId="Esquivias Carvajal, Diego Andres"/>
  </w15:person>
  <w15:person w15:author="Villarroel Núñez, Nicolás Cristóbal">
    <w15:presenceInfo w15:providerId="None" w15:userId="Villarroel Núñez, Nicolás Cristób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5F"/>
    <w:rsid w:val="00022A3F"/>
    <w:rsid w:val="000A7C8F"/>
    <w:rsid w:val="000D7F52"/>
    <w:rsid w:val="00203196"/>
    <w:rsid w:val="002F170D"/>
    <w:rsid w:val="00307BED"/>
    <w:rsid w:val="00320132"/>
    <w:rsid w:val="005E31BC"/>
    <w:rsid w:val="008C735F"/>
    <w:rsid w:val="008D3039"/>
    <w:rsid w:val="0099723E"/>
    <w:rsid w:val="00A7433A"/>
    <w:rsid w:val="00AA0071"/>
    <w:rsid w:val="00AF02BD"/>
    <w:rsid w:val="00B40A1E"/>
    <w:rsid w:val="00BD7BDF"/>
    <w:rsid w:val="00CC49B6"/>
    <w:rsid w:val="00E425FA"/>
    <w:rsid w:val="00E50813"/>
    <w:rsid w:val="00F41177"/>
    <w:rsid w:val="00FA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35FE60"/>
  <w15:chartTrackingRefBased/>
  <w15:docId w15:val="{3D80374E-670F-4A61-A5C2-BAE578FA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7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7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73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C73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7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8C735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735F"/>
    <w:rPr>
      <w:rFonts w:eastAsiaTheme="minorEastAsia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8C7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C735F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203196"/>
    <w:pPr>
      <w:tabs>
        <w:tab w:val="right" w:leader="dot" w:pos="8828"/>
      </w:tabs>
      <w:spacing w:after="100"/>
      <w:pPrChange w:id="0" w:author="Esquivias Carvajal, Diego Andres" w:date="2022-11-14T19:51:00Z">
        <w:pPr>
          <w:spacing w:after="100" w:line="259" w:lineRule="auto"/>
        </w:pPr>
      </w:pPrChange>
    </w:pPr>
    <w:rPr>
      <w:rPrChange w:id="0" w:author="Esquivias Carvajal, Diego Andres" w:date="2022-11-14T19:51:00Z">
        <w:rPr>
          <w:rFonts w:asciiTheme="minorHAnsi" w:eastAsiaTheme="minorHAnsi" w:hAnsiTheme="minorHAnsi" w:cstheme="minorBidi"/>
          <w:sz w:val="22"/>
          <w:szCs w:val="22"/>
          <w:lang w:val="es-CL" w:eastAsia="en-US" w:bidi="ar-SA"/>
        </w:rPr>
      </w:rPrChange>
    </w:rPr>
  </w:style>
  <w:style w:type="character" w:styleId="Hipervnculo">
    <w:name w:val="Hyperlink"/>
    <w:basedOn w:val="Fuentedeprrafopredeter"/>
    <w:uiPriority w:val="99"/>
    <w:unhideWhenUsed/>
    <w:rsid w:val="008C735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C7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C73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evisin">
    <w:name w:val="Revision"/>
    <w:hidden/>
    <w:uiPriority w:val="99"/>
    <w:semiHidden/>
    <w:rsid w:val="00BD7BDF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D7B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D7B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D7B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D7B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D7B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CC49B6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20319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03196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2031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3196"/>
  </w:style>
  <w:style w:type="paragraph" w:styleId="Piedepgina">
    <w:name w:val="footer"/>
    <w:basedOn w:val="Normal"/>
    <w:link w:val="PiedepginaCar"/>
    <w:uiPriority w:val="99"/>
    <w:unhideWhenUsed/>
    <w:rsid w:val="002031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3196"/>
  </w:style>
  <w:style w:type="paragraph" w:styleId="NormalWeb">
    <w:name w:val="Normal (Web)"/>
    <w:basedOn w:val="Normal"/>
    <w:uiPriority w:val="99"/>
    <w:semiHidden/>
    <w:unhideWhenUsed/>
    <w:rsid w:val="000A7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7FD77-1E81-4794-80D5-2EC54A72E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n°1</vt:lpstr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N°1 FUNDAMENTOS DE LENGUAJE DE PROGRAMACIÓN</dc:title>
  <dc:subject/>
  <dc:creator>Renato fabian Barria diaz</dc:creator>
  <cp:keywords/>
  <dc:description/>
  <cp:lastModifiedBy>Esquivias Carvajal, Diego Andres</cp:lastModifiedBy>
  <cp:revision>2</cp:revision>
  <dcterms:created xsi:type="dcterms:W3CDTF">2022-11-14T23:08:00Z</dcterms:created>
  <dcterms:modified xsi:type="dcterms:W3CDTF">2022-11-14T23:08:00Z</dcterms:modified>
</cp:coreProperties>
</file>